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088E" w14:textId="58E4F772" w:rsidR="00CF4F7D" w:rsidRPr="00603045" w:rsidRDefault="001378C2" w:rsidP="00603045">
      <w:pPr>
        <w:pStyle w:val="Title"/>
        <w:spacing w:line="240" w:lineRule="auto"/>
        <w:rPr>
          <w:rFonts w:ascii="Optimistic Display Medium" w:eastAsia="Optimistic Display Medium" w:hAnsi="Optimistic Display Medium" w:cs="Optimistic Display Medium"/>
          <w:color w:val="2D4486"/>
          <w:sz w:val="32"/>
          <w:szCs w:val="32"/>
        </w:rPr>
      </w:pPr>
      <w:r w:rsidRPr="00EA3AFD">
        <w:rPr>
          <w:rFonts w:ascii="Optimistic Display Medium" w:eastAsia="Optimistic Display Medium" w:hAnsi="Optimistic Display Medium" w:cs="Optimistic Display Medium"/>
          <w:color w:val="2D4486"/>
          <w:sz w:val="32"/>
          <w:szCs w:val="32"/>
        </w:rPr>
        <w:t xml:space="preserve">Document Development Service </w:t>
      </w:r>
      <w:r w:rsidR="00EA3AFD">
        <w:rPr>
          <w:rFonts w:ascii="Optimistic Display Medium" w:eastAsia="Optimistic Display Medium" w:hAnsi="Optimistic Display Medium" w:cs="Optimistic Display Medium"/>
          <w:color w:val="2D4486"/>
          <w:sz w:val="32"/>
          <w:szCs w:val="32"/>
        </w:rPr>
        <w:t>WI</w:t>
      </w:r>
      <w:r w:rsidRPr="00EA3AFD">
        <w:rPr>
          <w:rFonts w:ascii="Optimistic Display Medium" w:eastAsia="Optimistic Display Medium" w:hAnsi="Optimistic Display Medium" w:cs="Optimistic Display Medium"/>
          <w:color w:val="2D4486"/>
          <w:sz w:val="32"/>
          <w:szCs w:val="32"/>
        </w:rPr>
        <w:t xml:space="preserve"> </w:t>
      </w:r>
      <w:bookmarkStart w:id="0" w:name="_o2rhfgilycgf" w:colFirst="0" w:colLast="0"/>
      <w:bookmarkStart w:id="1" w:name="_iha8wxuipnkk" w:colFirst="0" w:colLast="0"/>
      <w:bookmarkEnd w:id="0"/>
      <w:bookmarkEnd w:id="1"/>
      <w:r w:rsidR="00603045">
        <w:t xml:space="preserve"> </w:t>
      </w:r>
    </w:p>
    <w:p w14:paraId="072995ED" w14:textId="77777777" w:rsidR="00603045" w:rsidRDefault="00603045" w:rsidP="00CF4F7D">
      <w:pPr>
        <w:pStyle w:val="Heading1"/>
      </w:pPr>
    </w:p>
    <w:p w14:paraId="00000003" w14:textId="62F5B4E5" w:rsidR="00B56D24" w:rsidRPr="00CF4F7D" w:rsidRDefault="001378C2" w:rsidP="00CF4F7D">
      <w:pPr>
        <w:pStyle w:val="Heading1"/>
      </w:pPr>
      <w:r w:rsidRPr="00CF4F7D">
        <w:t>OBJECTIVE</w:t>
      </w:r>
    </w:p>
    <w:p w14:paraId="00000004" w14:textId="331AEB71" w:rsidR="00B56D24" w:rsidRDefault="001617D4">
      <w:pPr>
        <w:rPr>
          <w:rFonts w:ascii="Optimistic Text" w:eastAsia="Optimistic Text" w:hAnsi="Optimistic Text" w:cs="Optimistic Text"/>
          <w:color w:val="333333"/>
          <w:sz w:val="20"/>
          <w:szCs w:val="20"/>
        </w:rPr>
      </w:pPr>
      <w:r>
        <w:rPr>
          <w:rFonts w:ascii="Optimistic Text" w:eastAsia="Optimistic Text" w:hAnsi="Optimistic Text" w:cs="Optimistic Text"/>
          <w:color w:val="333333"/>
          <w:sz w:val="20"/>
          <w:szCs w:val="20"/>
        </w:rPr>
        <w:t xml:space="preserve">As part of BE’s Document Development </w:t>
      </w:r>
      <w:r w:rsidRPr="00603045">
        <w:rPr>
          <w:rFonts w:ascii="Optimistic Text" w:eastAsia="Optimistic Text" w:hAnsi="Optimistic Text" w:cs="Optimistic Text"/>
          <w:sz w:val="20"/>
          <w:szCs w:val="20"/>
        </w:rPr>
        <w:t>Service</w:t>
      </w:r>
      <w:r>
        <w:rPr>
          <w:rFonts w:ascii="Optimistic Text" w:eastAsia="Optimistic Text" w:hAnsi="Optimistic Text" w:cs="Optimistic Text"/>
          <w:color w:val="333333"/>
          <w:sz w:val="20"/>
          <w:szCs w:val="20"/>
        </w:rPr>
        <w:t xml:space="preserve">, BE will work with teams to develop helpful guidance documents for new and important processes. This document provides guidance on developing Work Instructions. </w:t>
      </w:r>
    </w:p>
    <w:p w14:paraId="2F7A3B92" w14:textId="7F4C296D" w:rsidR="00EA3AFD" w:rsidRDefault="00EA3AFD">
      <w:pPr>
        <w:rPr>
          <w:rFonts w:ascii="Optimistic Text" w:eastAsia="Optimistic Text" w:hAnsi="Optimistic Text" w:cs="Optimistic Text"/>
          <w:color w:val="333333"/>
          <w:sz w:val="20"/>
          <w:szCs w:val="20"/>
        </w:rPr>
      </w:pPr>
    </w:p>
    <w:p w14:paraId="27DE2F30" w14:textId="22EB6673" w:rsidR="00EA3AFD" w:rsidRPr="00CF4F7D" w:rsidRDefault="00EA3AFD" w:rsidP="00CF4F7D">
      <w:pPr>
        <w:pStyle w:val="Heading1"/>
      </w:pPr>
      <w:r w:rsidRPr="00CF4F7D">
        <w:t>SCOPE</w:t>
      </w:r>
    </w:p>
    <w:p w14:paraId="1ABCDA0E" w14:textId="5819E04C" w:rsidR="00CF4F7D" w:rsidRPr="00357E53" w:rsidRDefault="001617D4" w:rsidP="00CF4F7D">
      <w:pPr>
        <w:rPr>
          <w:rFonts w:ascii="Optimistic Text" w:hAnsi="Optimistic Text" w:cs="Optimistic Text"/>
          <w:sz w:val="20"/>
          <w:szCs w:val="20"/>
        </w:rPr>
      </w:pPr>
      <w:r w:rsidRPr="001617D4">
        <w:rPr>
          <w:rFonts w:ascii="Optimistic Text" w:hAnsi="Optimistic Text" w:cs="Optimistic Text"/>
          <w:sz w:val="20"/>
          <w:szCs w:val="20"/>
        </w:rPr>
        <w:t xml:space="preserve">Use this document as guidance when developing </w:t>
      </w:r>
      <w:r w:rsidR="00404EAD">
        <w:rPr>
          <w:rFonts w:ascii="Optimistic Text" w:hAnsi="Optimistic Text" w:cs="Optimistic Text"/>
          <w:sz w:val="20"/>
          <w:szCs w:val="20"/>
        </w:rPr>
        <w:t xml:space="preserve">specific, detailed </w:t>
      </w:r>
      <w:r>
        <w:rPr>
          <w:rFonts w:ascii="Optimistic Text" w:hAnsi="Optimistic Text" w:cs="Optimistic Text"/>
          <w:sz w:val="20"/>
          <w:szCs w:val="20"/>
        </w:rPr>
        <w:t>Work Instructions</w:t>
      </w:r>
      <w:r w:rsidR="00404EAD">
        <w:rPr>
          <w:rFonts w:ascii="Optimistic Text" w:hAnsi="Optimistic Text" w:cs="Optimistic Text"/>
          <w:sz w:val="20"/>
          <w:szCs w:val="20"/>
        </w:rPr>
        <w:t>. For general guidance, describing a simple standard for getting something done, a Standard Operating Procedure (SOP) document may suffice. (For reference, SOPs can be just a few procedures. Work Instructions, are often, though not always, more detailed, with more steps and procedures – sometimes several dozen. We include</w:t>
      </w:r>
      <w:r w:rsidR="00A10E69">
        <w:rPr>
          <w:rFonts w:ascii="Optimistic Text" w:hAnsi="Optimistic Text" w:cs="Optimistic Text"/>
          <w:sz w:val="20"/>
          <w:szCs w:val="20"/>
        </w:rPr>
        <w:t xml:space="preserve"> below</w:t>
      </w:r>
      <w:r w:rsidR="00404EAD">
        <w:rPr>
          <w:rFonts w:ascii="Optimistic Text" w:hAnsi="Optimistic Text" w:cs="Optimistic Text"/>
          <w:sz w:val="20"/>
          <w:szCs w:val="20"/>
        </w:rPr>
        <w:t>, along with templates, examples of both for reference</w:t>
      </w:r>
      <w:r w:rsidR="00A10E69">
        <w:rPr>
          <w:rFonts w:ascii="Optimistic Text" w:hAnsi="Optimistic Text" w:cs="Optimistic Text"/>
          <w:sz w:val="20"/>
          <w:szCs w:val="20"/>
        </w:rPr>
        <w:t>.)</w:t>
      </w:r>
      <w:r w:rsidR="00404EAD">
        <w:rPr>
          <w:rFonts w:ascii="Optimistic Text" w:hAnsi="Optimistic Text" w:cs="Optimistic Text"/>
          <w:sz w:val="20"/>
          <w:szCs w:val="20"/>
        </w:rPr>
        <w:t xml:space="preserve"> </w:t>
      </w:r>
      <w:r>
        <w:rPr>
          <w:rFonts w:ascii="Optimistic Text" w:hAnsi="Optimistic Text" w:cs="Optimistic Text"/>
          <w:sz w:val="20"/>
          <w:szCs w:val="20"/>
        </w:rPr>
        <w:t xml:space="preserve"> </w:t>
      </w:r>
    </w:p>
    <w:p w14:paraId="331AAAF3" w14:textId="77777777" w:rsidR="00CF4F7D" w:rsidRPr="001617D4" w:rsidRDefault="00CF4F7D" w:rsidP="00CF4F7D">
      <w:pPr>
        <w:rPr>
          <w:rFonts w:ascii="Optimistic Text" w:hAnsi="Optimistic Text" w:cs="Optimistic Text"/>
        </w:rPr>
      </w:pPr>
    </w:p>
    <w:p w14:paraId="21C25999" w14:textId="7895F2B8" w:rsidR="007F3992" w:rsidRDefault="00CF4F7D" w:rsidP="007F3992">
      <w:pPr>
        <w:pStyle w:val="Heading1"/>
      </w:pPr>
      <w:r w:rsidRPr="00CF4F7D">
        <w:t>TERMS &amp; DEFINITIONS</w:t>
      </w:r>
      <w:r w:rsidR="0071232D">
        <w:rPr>
          <w:rStyle w:val="FootnoteReference"/>
        </w:rPr>
        <w:footnoteReference w:id="1"/>
      </w: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2685"/>
        <w:gridCol w:w="8100"/>
      </w:tblGrid>
      <w:tr w:rsidR="007F3992" w14:paraId="2138163E" w14:textId="77777777" w:rsidTr="00D7343D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37F40A37" w14:textId="77777777" w:rsidR="007F3992" w:rsidRDefault="007F3992" w:rsidP="00D7343D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2838AC56" w14:textId="77777777" w:rsidR="007F3992" w:rsidRDefault="007F3992" w:rsidP="00D7343D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</w:p>
        </w:tc>
      </w:tr>
      <w:tr w:rsidR="007F3992" w14:paraId="739012B9" w14:textId="77777777" w:rsidTr="00D7343D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BA086F" w14:textId="78C58906" w:rsidR="007F3992" w:rsidRPr="0071232D" w:rsidRDefault="0071232D" w:rsidP="00D7343D">
            <w:pPr>
              <w:spacing w:line="24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Process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E28835" w14:textId="2C082A17" w:rsidR="007F3992" w:rsidRPr="0071232D" w:rsidRDefault="0071232D" w:rsidP="00D7343D">
            <w:pPr>
              <w:spacing w:line="24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A high-level, strategic method; a summary of objectives, specifications, and broad resources</w:t>
            </w:r>
          </w:p>
        </w:tc>
      </w:tr>
      <w:tr w:rsidR="007F3992" w14:paraId="6BEF634A" w14:textId="77777777" w:rsidTr="00D7343D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92B2942" w14:textId="3CE800D8" w:rsidR="007F3992" w:rsidRPr="0071232D" w:rsidRDefault="002052C7" w:rsidP="00D7343D">
            <w:pPr>
              <w:spacing w:line="24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 w:rsidRPr="0071232D">
              <w:rPr>
                <w:rFonts w:ascii="Optimistic Text" w:hAnsi="Optimistic Text" w:cs="Optimistic Text"/>
                <w:sz w:val="20"/>
                <w:szCs w:val="20"/>
              </w:rPr>
              <w:t>Procedure (e.g., SOPs)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DAB21B" w14:textId="2F3ADEEE" w:rsidR="007F3992" w:rsidRPr="0071232D" w:rsidRDefault="0071232D" w:rsidP="00D7343D">
            <w:pPr>
              <w:spacing w:line="24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A more specific description with specifics such as responsibilities, tools, methods, and measurement.</w:t>
            </w:r>
          </w:p>
        </w:tc>
      </w:tr>
      <w:tr w:rsidR="007F3992" w14:paraId="2773018C" w14:textId="77777777" w:rsidTr="00D7343D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C0F189" w14:textId="0E9D293B" w:rsidR="007F3992" w:rsidRPr="0071232D" w:rsidRDefault="002052C7" w:rsidP="00D7343D">
            <w:pPr>
              <w:spacing w:line="24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 w:rsidRPr="0071232D">
              <w:rPr>
                <w:rFonts w:ascii="Optimistic Text" w:hAnsi="Optimistic Text" w:cs="Optimistic Text"/>
                <w:sz w:val="20"/>
                <w:szCs w:val="20"/>
              </w:rPr>
              <w:t>Work Instructions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FF0516" w14:textId="3B6A7B81" w:rsidR="007F3992" w:rsidRPr="0071232D" w:rsidRDefault="0071232D" w:rsidP="00D7343D">
            <w:pPr>
              <w:spacing w:line="24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A step-by-step guideline to implement the process and procedure, often segmented… to focus those who are doing the actual work.</w:t>
            </w:r>
          </w:p>
        </w:tc>
      </w:tr>
    </w:tbl>
    <w:p w14:paraId="34C050A5" w14:textId="50E29B50" w:rsidR="00CF4F7D" w:rsidRDefault="00CF4F7D" w:rsidP="00CF4F7D"/>
    <w:p w14:paraId="206D2FF2" w14:textId="0581BE74" w:rsidR="00CF4F7D" w:rsidRPr="00CF4F7D" w:rsidRDefault="00CF4F7D" w:rsidP="00CF4F7D">
      <w:pPr>
        <w:pStyle w:val="Heading1"/>
      </w:pPr>
      <w:r>
        <w:t>RESPONSIBILITIES</w:t>
      </w:r>
    </w:p>
    <w:tbl>
      <w:tblPr>
        <w:tblStyle w:val="TableGrid"/>
        <w:tblW w:w="10800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3224A4" w:rsidRPr="0001786D" w14:paraId="19E419A3" w14:textId="77777777" w:rsidTr="00AA3712">
        <w:trPr>
          <w:trHeight w:val="467"/>
        </w:trPr>
        <w:tc>
          <w:tcPr>
            <w:tcW w:w="3330" w:type="dxa"/>
            <w:shd w:val="clear" w:color="auto" w:fill="223273"/>
            <w:vAlign w:val="center"/>
          </w:tcPr>
          <w:p w14:paraId="30F9968C" w14:textId="77777777" w:rsidR="003224A4" w:rsidRPr="0001786D" w:rsidRDefault="003224A4" w:rsidP="00AA3712">
            <w:pPr>
              <w:keepNext/>
              <w:spacing w:before="120" w:after="120"/>
              <w:contextualSpacing/>
              <w:rPr>
                <w:rFonts w:ascii="Optimistic Text" w:hAnsi="Optimistic Text" w:cs="Optimistic Text"/>
                <w:b/>
                <w:bCs/>
                <w:color w:val="FFFFFF" w:themeColor="background1"/>
                <w:szCs w:val="20"/>
              </w:rPr>
            </w:pPr>
            <w:r>
              <w:rPr>
                <w:rFonts w:ascii="Optimistic Text" w:hAnsi="Optimistic Text" w:cs="Optimistic Text"/>
                <w:b/>
                <w:bCs/>
                <w:color w:val="FFFFFF" w:themeColor="background1"/>
                <w:szCs w:val="20"/>
              </w:rPr>
              <w:t>Stakeholder</w:t>
            </w:r>
          </w:p>
        </w:tc>
        <w:tc>
          <w:tcPr>
            <w:tcW w:w="7470" w:type="dxa"/>
            <w:shd w:val="clear" w:color="auto" w:fill="223273"/>
            <w:vAlign w:val="center"/>
          </w:tcPr>
          <w:p w14:paraId="721139D2" w14:textId="21F2AE57" w:rsidR="003224A4" w:rsidRPr="0001786D" w:rsidRDefault="003224A4" w:rsidP="00AA3712">
            <w:pPr>
              <w:keepNext/>
              <w:spacing w:before="120" w:after="120"/>
              <w:contextualSpacing/>
              <w:rPr>
                <w:rFonts w:ascii="Optimistic Text" w:hAnsi="Optimistic Text" w:cs="Optimistic Text"/>
                <w:b/>
                <w:bCs/>
                <w:color w:val="FFFFFF" w:themeColor="background1"/>
                <w:szCs w:val="20"/>
              </w:rPr>
            </w:pPr>
            <w:r>
              <w:rPr>
                <w:rFonts w:ascii="Optimistic Text" w:hAnsi="Optimistic Text" w:cs="Optimistic Text"/>
                <w:b/>
                <w:bCs/>
                <w:color w:val="FFFFFF" w:themeColor="background1"/>
                <w:szCs w:val="20"/>
              </w:rPr>
              <w:t>Description/Role/Expectations</w:t>
            </w:r>
          </w:p>
        </w:tc>
      </w:tr>
      <w:tr w:rsidR="003224A4" w:rsidRPr="00A12728" w14:paraId="74945D1B" w14:textId="77777777" w:rsidTr="00AA3712">
        <w:trPr>
          <w:trHeight w:val="467"/>
        </w:trPr>
        <w:tc>
          <w:tcPr>
            <w:tcW w:w="3330" w:type="dxa"/>
            <w:vAlign w:val="center"/>
          </w:tcPr>
          <w:p w14:paraId="5EB84EDD" w14:textId="77777777" w:rsidR="003224A4" w:rsidRPr="00117990" w:rsidRDefault="003224A4" w:rsidP="00AA3712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 w:rsidRPr="00117990">
              <w:rPr>
                <w:rFonts w:ascii="Optimistic Text" w:hAnsi="Optimistic Text" w:cs="Optimistic Text"/>
                <w:sz w:val="20"/>
                <w:szCs w:val="20"/>
              </w:rPr>
              <w:t>Technical Writer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>, BE Document Review team</w:t>
            </w:r>
          </w:p>
        </w:tc>
        <w:tc>
          <w:tcPr>
            <w:tcW w:w="7470" w:type="dxa"/>
            <w:vAlign w:val="center"/>
          </w:tcPr>
          <w:p w14:paraId="50156DF4" w14:textId="49A53206" w:rsidR="003224A4" w:rsidRDefault="003224A4" w:rsidP="00AA3712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SME for Document Development Service and process; provides guidance and reviews; </w:t>
            </w:r>
            <w:r w:rsidRPr="00C60DC2">
              <w:rPr>
                <w:rFonts w:ascii="Optimistic Text" w:eastAsia="Calibri" w:hAnsi="Optimistic Text" w:cs="Optimistic Text"/>
                <w:sz w:val="20"/>
                <w:szCs w:val="20"/>
              </w:rPr>
              <w:t>provides requestor with dedicated intake meeting and follow-up sessions to:</w:t>
            </w:r>
          </w:p>
          <w:p w14:paraId="6128019B" w14:textId="77777777" w:rsidR="003224A4" w:rsidRPr="00C60DC2" w:rsidRDefault="003224A4" w:rsidP="003224A4">
            <w:pPr>
              <w:numPr>
                <w:ilvl w:val="1"/>
                <w:numId w:val="5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Help craft the content</w:t>
            </w:r>
          </w:p>
          <w:p w14:paraId="56D27A96" w14:textId="63A0B052" w:rsidR="003224A4" w:rsidRPr="00C60DC2" w:rsidRDefault="003224A4" w:rsidP="003224A4">
            <w:pPr>
              <w:numPr>
                <w:ilvl w:val="1"/>
                <w:numId w:val="5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Provide education around SOPs, WI</w:t>
            </w:r>
            <w:r>
              <w:rPr>
                <w:rFonts w:ascii="Optimistic Text" w:eastAsia="Arial" w:hAnsi="Optimistic Text" w:cs="Optimistic Text"/>
                <w:sz w:val="20"/>
                <w:szCs w:val="20"/>
              </w:rPr>
              <w:t>s</w:t>
            </w: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, best practices, tips/tricks, and other insights to empower requestor to create these docs on their own moving forward</w:t>
            </w:r>
          </w:p>
          <w:p w14:paraId="63B5C02E" w14:textId="77777777" w:rsidR="003224A4" w:rsidRPr="00C60DC2" w:rsidRDefault="003224A4" w:rsidP="003224A4">
            <w:pPr>
              <w:numPr>
                <w:ilvl w:val="1"/>
                <w:numId w:val="5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Resources that requester can utilize / reference in the future</w:t>
            </w:r>
          </w:p>
          <w:p w14:paraId="4E9A8FEF" w14:textId="77777777" w:rsidR="003224A4" w:rsidRPr="00C60DC2" w:rsidRDefault="003224A4" w:rsidP="003224A4">
            <w:pPr>
              <w:numPr>
                <w:ilvl w:val="3"/>
                <w:numId w:val="5"/>
              </w:numPr>
              <w:ind w:left="106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One-pager with doc type-specific best practices</w:t>
            </w:r>
          </w:p>
          <w:p w14:paraId="1A909AE5" w14:textId="77777777" w:rsidR="003224A4" w:rsidRPr="00C60DC2" w:rsidRDefault="003224A4" w:rsidP="003224A4">
            <w:pPr>
              <w:numPr>
                <w:ilvl w:val="3"/>
                <w:numId w:val="5"/>
              </w:numPr>
              <w:ind w:left="106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Link to our content templates in SharePoint</w:t>
            </w:r>
          </w:p>
          <w:p w14:paraId="5FB66D84" w14:textId="35BDDEB4" w:rsidR="003224A4" w:rsidRPr="00117990" w:rsidRDefault="003224A4" w:rsidP="00AA3712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</w:p>
        </w:tc>
      </w:tr>
      <w:tr w:rsidR="003224A4" w:rsidRPr="00A12728" w14:paraId="4AD97682" w14:textId="77777777" w:rsidTr="00AA3712">
        <w:trPr>
          <w:trHeight w:val="350"/>
        </w:trPr>
        <w:tc>
          <w:tcPr>
            <w:tcW w:w="3330" w:type="dxa"/>
            <w:vAlign w:val="center"/>
          </w:tcPr>
          <w:p w14:paraId="7AC4D42F" w14:textId="77777777" w:rsidR="003224A4" w:rsidRPr="00117990" w:rsidRDefault="003224A4" w:rsidP="00AA3712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 w:rsidRPr="00117990">
              <w:rPr>
                <w:rFonts w:ascii="Optimistic Text" w:eastAsia="Calibri" w:hAnsi="Optimistic Text" w:cs="Optimistic Text"/>
                <w:sz w:val="20"/>
                <w:szCs w:val="20"/>
              </w:rPr>
              <w:t>Customer</w:t>
            </w:r>
          </w:p>
        </w:tc>
        <w:tc>
          <w:tcPr>
            <w:tcW w:w="7470" w:type="dxa"/>
            <w:vAlign w:val="center"/>
          </w:tcPr>
          <w:p w14:paraId="5C2D1607" w14:textId="77777777" w:rsidR="003224A4" w:rsidRDefault="003224A4" w:rsidP="00AA3712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Can come from any team within Global Product Security; comes to BE with:</w:t>
            </w:r>
          </w:p>
          <w:p w14:paraId="48B2F876" w14:textId="3DEDC5C9" w:rsidR="003224A4" w:rsidRPr="00C60DC2" w:rsidRDefault="003224A4" w:rsidP="003224A4">
            <w:pPr>
              <w:numPr>
                <w:ilvl w:val="1"/>
                <w:numId w:val="4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A sense of content, scope, and intent for the doc</w:t>
            </w:r>
            <w:r>
              <w:rPr>
                <w:rFonts w:ascii="Optimistic Text" w:eastAsia="Arial" w:hAnsi="Optimistic Text" w:cs="Optimistic Text"/>
                <w:sz w:val="20"/>
                <w:szCs w:val="20"/>
              </w:rPr>
              <w:t>ument</w:t>
            </w:r>
          </w:p>
          <w:p w14:paraId="14F2B29E" w14:textId="77777777" w:rsidR="003224A4" w:rsidRPr="00C60DC2" w:rsidRDefault="003224A4" w:rsidP="003224A4">
            <w:pPr>
              <w:numPr>
                <w:ilvl w:val="1"/>
                <w:numId w:val="4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An understanding of the document’s audience</w:t>
            </w:r>
          </w:p>
          <w:p w14:paraId="3DBB1284" w14:textId="10F49D75" w:rsidR="003224A4" w:rsidRPr="00C60DC2" w:rsidRDefault="003224A4" w:rsidP="003224A4">
            <w:pPr>
              <w:numPr>
                <w:ilvl w:val="1"/>
                <w:numId w:val="4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Impacted/involved process knowledge as it pertains to the doc</w:t>
            </w:r>
            <w:r w:rsidR="00B67D44">
              <w:rPr>
                <w:rFonts w:ascii="Optimistic Text" w:eastAsia="Arial" w:hAnsi="Optimistic Text" w:cs="Optimistic Text"/>
                <w:sz w:val="20"/>
                <w:szCs w:val="20"/>
              </w:rPr>
              <w:t>ument</w:t>
            </w:r>
            <w:bookmarkStart w:id="2" w:name="_GoBack"/>
            <w:bookmarkEnd w:id="2"/>
          </w:p>
          <w:p w14:paraId="67C0AC3D" w14:textId="3600D2F5" w:rsidR="003224A4" w:rsidRDefault="003224A4" w:rsidP="003224A4">
            <w:pPr>
              <w:numPr>
                <w:ilvl w:val="1"/>
                <w:numId w:val="4"/>
              </w:numPr>
              <w:ind w:left="614" w:hanging="450"/>
              <w:rPr>
                <w:rFonts w:ascii="Optimistic Text" w:eastAsia="Arial" w:hAnsi="Optimistic Text" w:cs="Optimistic Text"/>
                <w:sz w:val="20"/>
                <w:szCs w:val="20"/>
              </w:rPr>
            </w:pP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>Info</w:t>
            </w:r>
            <w:r>
              <w:rPr>
                <w:rFonts w:ascii="Optimistic Text" w:eastAsia="Arial" w:hAnsi="Optimistic Text" w:cs="Optimistic Text"/>
                <w:sz w:val="20"/>
                <w:szCs w:val="20"/>
              </w:rPr>
              <w:t>rmation</w:t>
            </w: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 xml:space="preserve"> outside of BE scope including stakeholders, </w:t>
            </w:r>
            <w:r w:rsidR="00603045">
              <w:rPr>
                <w:rFonts w:ascii="Optimistic Text" w:eastAsia="Arial" w:hAnsi="Optimistic Text" w:cs="Optimistic Text"/>
                <w:sz w:val="20"/>
                <w:szCs w:val="20"/>
              </w:rPr>
              <w:t>cross-functional employee</w:t>
            </w: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 xml:space="preserve">s that may be involved, and applicable </w:t>
            </w:r>
            <w:r w:rsidRPr="00C60DC2">
              <w:rPr>
                <w:rFonts w:ascii="Optimistic Text" w:eastAsia="Arial" w:hAnsi="Optimistic Text" w:cs="Optimistic Text"/>
                <w:sz w:val="20"/>
                <w:szCs w:val="20"/>
                <w:highlight w:val="white"/>
              </w:rPr>
              <w:t>Roles and Responsibilities,</w:t>
            </w:r>
            <w:r w:rsidRPr="00C60DC2">
              <w:rPr>
                <w:rFonts w:ascii="Optimistic Text" w:eastAsia="Arial" w:hAnsi="Optimistic Text" w:cs="Optimistic Text"/>
                <w:sz w:val="20"/>
                <w:szCs w:val="20"/>
              </w:rPr>
              <w:t xml:space="preserve"> etc.</w:t>
            </w:r>
          </w:p>
          <w:p w14:paraId="6C0D072F" w14:textId="35891A3F" w:rsidR="003224A4" w:rsidRPr="003224A4" w:rsidRDefault="003224A4" w:rsidP="003224A4">
            <w:pPr>
              <w:ind w:left="614"/>
              <w:rPr>
                <w:rFonts w:ascii="Optimistic Text" w:eastAsia="Arial" w:hAnsi="Optimistic Text" w:cs="Optimistic Text"/>
                <w:sz w:val="20"/>
                <w:szCs w:val="20"/>
              </w:rPr>
            </w:pPr>
          </w:p>
        </w:tc>
      </w:tr>
      <w:tr w:rsidR="003224A4" w:rsidRPr="00A12728" w14:paraId="723B36E7" w14:textId="77777777" w:rsidTr="00AA3712">
        <w:trPr>
          <w:trHeight w:val="350"/>
        </w:trPr>
        <w:tc>
          <w:tcPr>
            <w:tcW w:w="3330" w:type="dxa"/>
            <w:vAlign w:val="center"/>
          </w:tcPr>
          <w:p w14:paraId="13A42A60" w14:textId="77777777" w:rsidR="003224A4" w:rsidRPr="00117990" w:rsidRDefault="003224A4" w:rsidP="00AA3712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>
              <w:rPr>
                <w:rFonts w:ascii="Optimistic Text" w:eastAsia="Calibri" w:hAnsi="Optimistic Text" w:cs="Optimistic Text"/>
                <w:sz w:val="20"/>
                <w:szCs w:val="20"/>
              </w:rPr>
              <w:lastRenderedPageBreak/>
              <w:t>S3</w:t>
            </w:r>
          </w:p>
        </w:tc>
        <w:tc>
          <w:tcPr>
            <w:tcW w:w="7470" w:type="dxa"/>
            <w:vAlign w:val="center"/>
          </w:tcPr>
          <w:p w14:paraId="3358F682" w14:textId="64D7ACA5" w:rsidR="003224A4" w:rsidRDefault="003224A4" w:rsidP="00AA3712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 w:rsidRPr="00F27954">
              <w:rPr>
                <w:rFonts w:ascii="Optimistic Text" w:hAnsi="Optimistic Text" w:cs="Optimistic Text"/>
                <w:sz w:val="20"/>
                <w:szCs w:val="20"/>
              </w:rPr>
              <w:t xml:space="preserve">Will 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>provide compliance</w:t>
            </w:r>
            <w:r w:rsidR="00873DA9">
              <w:rPr>
                <w:rFonts w:ascii="Optimistic Text" w:hAnsi="Optimistic Text" w:cs="Optimistic Text"/>
                <w:sz w:val="20"/>
                <w:szCs w:val="20"/>
              </w:rPr>
              <w:t xml:space="preserve"> and </w:t>
            </w:r>
            <w:r w:rsidR="00764AFF">
              <w:rPr>
                <w:rFonts w:ascii="Optimistic Text" w:hAnsi="Optimistic Text" w:cs="Optimistic Text"/>
                <w:sz w:val="20"/>
                <w:szCs w:val="20"/>
              </w:rPr>
              <w:t>content review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 and assist with uncovering, identifying, and mitigating any security risks.</w:t>
            </w:r>
          </w:p>
          <w:p w14:paraId="1BFA73DA" w14:textId="4A3D7908" w:rsidR="00873DA9" w:rsidRPr="00F27954" w:rsidRDefault="00873DA9" w:rsidP="00AA3712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</w:p>
        </w:tc>
      </w:tr>
    </w:tbl>
    <w:p w14:paraId="49405A7C" w14:textId="44DC2C6D" w:rsidR="00CF4F7D" w:rsidRDefault="00CF4F7D">
      <w:pPr>
        <w:rPr>
          <w:rFonts w:ascii="Optimistic Text" w:eastAsia="Optimistic Text" w:hAnsi="Optimistic Text" w:cs="Optimistic Text"/>
          <w:color w:val="333333"/>
          <w:sz w:val="20"/>
          <w:szCs w:val="20"/>
        </w:rPr>
      </w:pPr>
    </w:p>
    <w:p w14:paraId="4DA12238" w14:textId="2B443F45" w:rsidR="00CF4F7D" w:rsidRDefault="00CF4F7D" w:rsidP="00CF4F7D">
      <w:pPr>
        <w:pStyle w:val="Heading1"/>
      </w:pPr>
      <w:r>
        <w:t>WORK INSTRUCTIONS</w:t>
      </w:r>
    </w:p>
    <w:p w14:paraId="6FE3834B" w14:textId="2454D019" w:rsidR="009646E6" w:rsidRDefault="009646E6">
      <w:pPr>
        <w:rPr>
          <w:rFonts w:ascii="Optimistic Text" w:eastAsia="Optimistic Text" w:hAnsi="Optimistic Text" w:cs="Optimistic Text"/>
          <w:color w:val="333333"/>
          <w:sz w:val="20"/>
          <w:szCs w:val="20"/>
        </w:rPr>
      </w:pPr>
      <w:r>
        <w:rPr>
          <w:rFonts w:ascii="Optimistic Text" w:eastAsia="Optimistic Text" w:hAnsi="Optimistic Text" w:cs="Optimistic Text"/>
          <w:color w:val="333333"/>
          <w:sz w:val="20"/>
          <w:szCs w:val="20"/>
        </w:rPr>
        <w:t>These Instructions have been modified from BE’s general Document Development Service</w:t>
      </w:r>
      <w:r w:rsidR="00357E53" w:rsidRPr="00603045">
        <w:rPr>
          <w:rFonts w:ascii="Optimistic Text" w:eastAsia="Optimistic Text" w:hAnsi="Optimistic Text" w:cs="Optimistic Text"/>
          <w:sz w:val="20"/>
          <w:szCs w:val="20"/>
        </w:rPr>
        <w:t xml:space="preserve"> workflow</w:t>
      </w:r>
      <w:r w:rsidR="00357E53">
        <w:rPr>
          <w:rFonts w:ascii="Optimistic Text" w:eastAsia="Optimistic Text" w:hAnsi="Optimistic Text" w:cs="Optimistic Text"/>
          <w:color w:val="333333"/>
          <w:sz w:val="20"/>
          <w:szCs w:val="20"/>
        </w:rPr>
        <w:t>.</w:t>
      </w:r>
    </w:p>
    <w:tbl>
      <w:tblPr>
        <w:tblW w:w="10705" w:type="dxa"/>
        <w:tblLayout w:type="fixed"/>
        <w:tblLook w:val="0400" w:firstRow="0" w:lastRow="0" w:firstColumn="0" w:lastColumn="0" w:noHBand="0" w:noVBand="1"/>
      </w:tblPr>
      <w:tblGrid>
        <w:gridCol w:w="715"/>
        <w:gridCol w:w="9990"/>
      </w:tblGrid>
      <w:tr w:rsidR="001D4262" w14:paraId="09F93E30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3273"/>
            <w:vAlign w:val="center"/>
          </w:tcPr>
          <w:p w14:paraId="056DE7C7" w14:textId="77777777" w:rsidR="001D4262" w:rsidRPr="00B4500B" w:rsidRDefault="001D4262" w:rsidP="00AB688D">
            <w:pPr>
              <w:rPr>
                <w:rFonts w:ascii="Optimistic Text" w:hAnsi="Optimistic Text" w:cs="Optimistic Text"/>
                <w:b/>
                <w:bCs/>
                <w:color w:val="FFFFFF"/>
                <w:sz w:val="20"/>
                <w:szCs w:val="20"/>
              </w:rPr>
            </w:pPr>
            <w:r w:rsidRPr="44C441AA"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  <w:t>Step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3273"/>
            <w:vAlign w:val="center"/>
          </w:tcPr>
          <w:p w14:paraId="64617603" w14:textId="77777777" w:rsidR="001D4262" w:rsidRPr="007954DD" w:rsidRDefault="001D4262" w:rsidP="00AB688D">
            <w:pPr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</w:pPr>
            <w:r w:rsidRPr="44C441AA"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  <w:t>Instruction</w:t>
            </w:r>
          </w:p>
        </w:tc>
      </w:tr>
      <w:tr w:rsidR="002A4AA7" w14:paraId="513E52D6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D37CE6" w14:textId="0A22A4A6" w:rsidR="002A4AA7" w:rsidRDefault="002A4AA7" w:rsidP="002A4AA7">
            <w:r>
              <w:t>1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132A36" w14:textId="77777777" w:rsidR="002A4AA7" w:rsidRDefault="002A4AA7" w:rsidP="002A4AA7">
            <w:pPr>
              <w:textAlignment w:val="baseline"/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001511C0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Requestor</w:t>
            </w:r>
            <w:r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c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ompletes</w:t>
            </w:r>
            <w:r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Doc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ument</w:t>
            </w:r>
            <w:r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Dev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elopment</w:t>
            </w:r>
            <w:r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Questionnaire</w:t>
            </w:r>
            <w:r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.</w:t>
            </w:r>
          </w:p>
          <w:p w14:paraId="0B5B865D" w14:textId="77777777" w:rsidR="002A4AA7" w:rsidRPr="00141879" w:rsidRDefault="002A4AA7" w:rsidP="002A4AA7">
            <w:pPr>
              <w:textAlignment w:val="baseline"/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</w:p>
        </w:tc>
      </w:tr>
      <w:tr w:rsidR="002A4AA7" w14:paraId="155D9238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FCB1CC" w14:textId="79F3C61A" w:rsidR="002A4AA7" w:rsidRDefault="002A4AA7" w:rsidP="002A4AA7">
            <w:r>
              <w:t>2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3C5DD" w14:textId="49822045" w:rsidR="002A4AA7" w:rsidRDefault="00616BAC" w:rsidP="002A4AA7">
            <w:pP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>
              <w:t xml:space="preserve"> </w:t>
            </w:r>
            <w:r w:rsidR="002A4AA7"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works with the requestor via initial intake meeting and additional follow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-</w:t>
            </w:r>
            <w:r w:rsidR="002A4AA7"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ups (dependent upon the request and the requestor)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.</w:t>
            </w:r>
          </w:p>
          <w:p w14:paraId="1E96AC52" w14:textId="77777777" w:rsidR="002A4AA7" w:rsidRDefault="002A4AA7" w:rsidP="002A4AA7"/>
        </w:tc>
      </w:tr>
      <w:tr w:rsidR="002A4AA7" w14:paraId="7726D116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BF2C4F" w14:textId="68580C32" w:rsidR="002A4AA7" w:rsidRDefault="002A4AA7" w:rsidP="002A4AA7">
            <w:r>
              <w:t>3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D8D26D" w14:textId="0D619C21" w:rsidR="002A4AA7" w:rsidRDefault="00616BAC" w:rsidP="002A4AA7">
            <w:pP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>
              <w:t xml:space="preserve"> 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(or the requestor, if preferred) drafts</w:t>
            </w:r>
            <w:r w:rsidR="002A4AA7"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the document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. BE follows up with the requestor for additional details and determines if leadership review will be necessary (e.g., for higher-profile SOPs and documents).</w:t>
            </w:r>
          </w:p>
          <w:p w14:paraId="350E0D73" w14:textId="77777777" w:rsidR="002A4AA7" w:rsidRDefault="002A4AA7" w:rsidP="002A4AA7"/>
        </w:tc>
      </w:tr>
      <w:tr w:rsidR="002A4AA7" w14:paraId="3FE6BCE8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3030CE" w14:textId="66498E44" w:rsidR="002A4AA7" w:rsidRDefault="002A4AA7" w:rsidP="002A4AA7">
            <w:r>
              <w:t>4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E3B9F2" w14:textId="03D25F8C" w:rsidR="002A4AA7" w:rsidRDefault="00616BAC" w:rsidP="002A4AA7">
            <w:pPr>
              <w:textAlignment w:val="baseline"/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>
              <w:t xml:space="preserve"> 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performs the initial review for clarity, format, and grammar</w:t>
            </w:r>
            <w:r w:rsidR="002A4AA7"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.</w:t>
            </w:r>
          </w:p>
          <w:p w14:paraId="1C6DEB40" w14:textId="77777777" w:rsidR="002A4AA7" w:rsidRDefault="002A4AA7" w:rsidP="002A4AA7"/>
        </w:tc>
      </w:tr>
      <w:tr w:rsidR="002A4AA7" w14:paraId="3F061403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E9F523" w14:textId="3A0771F2" w:rsidR="002A4AA7" w:rsidRDefault="002A4AA7" w:rsidP="002A4AA7">
            <w:r>
              <w:t>5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AB2B0D" w14:textId="257F98AD" w:rsidR="002A4AA7" w:rsidRDefault="00616BAC" w:rsidP="002A4AA7">
            <w:pPr>
              <w:textAlignment w:val="baseline"/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>
              <w:t xml:space="preserve"> </w:t>
            </w:r>
            <w:r w:rsidR="002A4AA7" w:rsidRPr="32025671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engages with S3 for compliance </w:t>
            </w:r>
            <w:r w:rsidR="002A4AA7" w:rsidRPr="32025671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and content </w:t>
            </w:r>
            <w:r w:rsidR="002A4AA7" w:rsidRPr="32025671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review and asks if they wish to participate in the final review/approval process in </w:t>
            </w:r>
            <w:proofErr w:type="spellStart"/>
            <w:r w:rsidR="002A4AA7" w:rsidRPr="32025671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PowerDMS</w:t>
            </w:r>
            <w:proofErr w:type="spellEnd"/>
            <w:r w:rsidR="002A4AA7" w:rsidRPr="32025671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(PDMS). S3 inclusion will be automatic if they provide content at this step, but optional if they do not.</w:t>
            </w:r>
          </w:p>
          <w:p w14:paraId="32E61024" w14:textId="77777777" w:rsidR="002A4AA7" w:rsidRDefault="002A4AA7" w:rsidP="002A4AA7"/>
        </w:tc>
      </w:tr>
      <w:tr w:rsidR="002A4AA7" w14:paraId="21E03EA6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3A963F" w14:textId="38E242F9" w:rsidR="002A4AA7" w:rsidRDefault="002A4AA7" w:rsidP="002A4AA7">
            <w:r>
              <w:t>6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301A2E" w14:textId="3B0AF269" w:rsidR="002A4AA7" w:rsidRDefault="002A4AA7" w:rsidP="002A4AA7">
            <w:pP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 xml:space="preserve">BE </w:t>
            </w: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schedules and leads a content review meeting with SMEs, S3, and BE Technical Writer.</w:t>
            </w:r>
          </w:p>
          <w:p w14:paraId="7CE96BFA" w14:textId="77777777" w:rsidR="002A4AA7" w:rsidRDefault="002A4AA7" w:rsidP="002A4AA7"/>
        </w:tc>
      </w:tr>
      <w:tr w:rsidR="002A4AA7" w14:paraId="4E1CC8BF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01E47" w14:textId="6D5016FE" w:rsidR="002A4AA7" w:rsidRDefault="002A4AA7" w:rsidP="002A4AA7">
            <w:r>
              <w:t>7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8EFED1" w14:textId="456C3E98" w:rsidR="002A4AA7" w:rsidRDefault="00616BAC" w:rsidP="002A4AA7">
            <w:pP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>
              <w:t xml:space="preserve">, 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in collaboration with requestor, performs any necessary updates to the draft and performs any additional technical review.</w:t>
            </w:r>
          </w:p>
          <w:p w14:paraId="5AFA4458" w14:textId="77777777" w:rsidR="002A4AA7" w:rsidRDefault="002A4AA7" w:rsidP="002A4AA7"/>
        </w:tc>
      </w:tr>
      <w:tr w:rsidR="002A4AA7" w14:paraId="474461B8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4E2CFD" w14:textId="5F664941" w:rsidR="002A4AA7" w:rsidRDefault="002A4AA7" w:rsidP="002A4AA7">
            <w:r>
              <w:t>8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52D89" w14:textId="77777777" w:rsidR="002A4AA7" w:rsidRPr="00B70A9D" w:rsidRDefault="002A4AA7" w:rsidP="002A4AA7">
            <w:pPr>
              <w:textAlignment w:val="baseline"/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If additional (leadership) review is needed, BE works with 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the </w:t>
            </w:r>
            <w:r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Head of Pillar to ensure all reviews are completed. If leadership reviews and requests 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(</w:t>
            </w:r>
            <w:r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or makes</w:t>
            </w:r>
            <w: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)</w:t>
            </w:r>
            <w:r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changes, BE informs all stakeholders of the changes, and oversees any additional review, or discussion, if needed.</w:t>
            </w:r>
          </w:p>
          <w:p w14:paraId="5829663F" w14:textId="77777777" w:rsidR="002A4AA7" w:rsidRDefault="002A4AA7" w:rsidP="002A4AA7"/>
        </w:tc>
      </w:tr>
      <w:tr w:rsidR="002A4AA7" w14:paraId="4E7888D4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6599BA" w14:textId="33ABD72D" w:rsidR="002A4AA7" w:rsidRDefault="002A4AA7" w:rsidP="002A4AA7">
            <w:r>
              <w:t>9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4FD951" w14:textId="6B192C08" w:rsidR="002A4AA7" w:rsidRPr="00430723" w:rsidRDefault="00616BAC" w:rsidP="002A4AA7">
            <w:pPr>
              <w:textAlignment w:val="baseline"/>
              <w:rPr>
                <w:ins w:id="3" w:author="John Walasik" w:date="2022-03-07T11:12:00Z"/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uploads draft to PDMS and includes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the</w:t>
            </w:r>
            <w:r w:rsidR="002A4AA7"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requestor in PDMS approval workflow, along with the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requestor’s</w:t>
            </w:r>
            <w:r w:rsidR="002A4AA7"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P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rogram </w:t>
            </w:r>
            <w:r w:rsidR="002A4AA7"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M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anager </w:t>
            </w:r>
            <w:r w:rsidR="002A4AA7"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and 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appropriate Pillar leadership, as well as any applicable S3 team members (if desired)</w:t>
            </w:r>
            <w:r w:rsidR="002A4AA7" w:rsidRPr="7C89F8CA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.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 </w:t>
            </w:r>
          </w:p>
          <w:p w14:paraId="04E7DF92" w14:textId="77777777" w:rsidR="002A4AA7" w:rsidRDefault="002A4AA7" w:rsidP="002A4AA7"/>
        </w:tc>
      </w:tr>
      <w:tr w:rsidR="002A4AA7" w14:paraId="351944A5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260DFA" w14:textId="5B01E187" w:rsidR="002A4AA7" w:rsidRDefault="002A4AA7" w:rsidP="002A4AA7">
            <w:r>
              <w:t>10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35D733" w14:textId="77777777" w:rsidR="002A4AA7" w:rsidRPr="00BE1606" w:rsidRDefault="002A4AA7" w:rsidP="002A4AA7">
            <w:pPr>
              <w:spacing w:line="240" w:lineRule="auto"/>
              <w:rPr>
                <w:rFonts w:ascii="Optimistic Text" w:eastAsia="Times New Roman" w:hAnsi="Optimistic Text" w:cs="Optimistic Text"/>
                <w:sz w:val="20"/>
                <w:szCs w:val="20"/>
                <w:lang w:val="en-US"/>
              </w:rPr>
            </w:pPr>
            <w:r w:rsidRPr="00616BAC">
              <w:rPr>
                <w:rFonts w:ascii="Optimistic Text" w:eastAsia="Times New Roman" w:hAnsi="Optimistic Text" w:cs="Optimistic Text"/>
                <w:color w:val="333333"/>
                <w:sz w:val="20"/>
                <w:szCs w:val="20"/>
                <w:u w:val="single"/>
                <w:shd w:val="clear" w:color="auto" w:fill="FFFFFF"/>
                <w:lang w:val="en-US"/>
              </w:rPr>
              <w:t>BE</w:t>
            </w:r>
            <w:r w:rsidRPr="00BE1606">
              <w:rPr>
                <w:rFonts w:ascii="Optimistic Text" w:eastAsia="Times New Roman" w:hAnsi="Optimistic Text" w:cs="Optimistic Text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schedules Document Delivery sync with requestor and BE Content Strategist for </w:t>
            </w:r>
            <w:r>
              <w:rPr>
                <w:rFonts w:ascii="Optimistic Text" w:eastAsia="Times New Roman" w:hAnsi="Optimistic Text" w:cs="Optimistic Text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review and </w:t>
            </w:r>
            <w:r w:rsidRPr="00BE1606">
              <w:rPr>
                <w:rFonts w:ascii="Optimistic Text" w:eastAsia="Times New Roman" w:hAnsi="Optimistic Text" w:cs="Optimistic Text"/>
                <w:color w:val="333333"/>
                <w:sz w:val="20"/>
                <w:szCs w:val="20"/>
                <w:shd w:val="clear" w:color="auto" w:fill="FFFFFF"/>
                <w:lang w:val="en-US"/>
              </w:rPr>
              <w:t>any potential socialization or marketing opportunities for the completed content.</w:t>
            </w:r>
          </w:p>
          <w:p w14:paraId="2045E971" w14:textId="77777777" w:rsidR="002A4AA7" w:rsidRDefault="002A4AA7" w:rsidP="002A4AA7"/>
        </w:tc>
      </w:tr>
      <w:tr w:rsidR="002A4AA7" w14:paraId="409619CB" w14:textId="77777777" w:rsidTr="00AB688D">
        <w:trPr>
          <w:trHeight w:val="403"/>
        </w:trPr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60349" w14:textId="623594C5" w:rsidR="002A4AA7" w:rsidRDefault="002A4AA7" w:rsidP="002A4AA7">
            <w:r>
              <w:t>11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993D68" w14:textId="17D93D0E" w:rsidR="002A4AA7" w:rsidRDefault="00616BAC" w:rsidP="002A4AA7">
            <w:pPr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</w:pPr>
            <w:r w:rsidRPr="5840D7C9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  <w:u w:val="single"/>
              </w:rPr>
              <w:t>BE</w:t>
            </w:r>
            <w:r w:rsidR="002A4AA7">
              <w:t xml:space="preserve"> </w:t>
            </w:r>
            <w:r w:rsidR="002A4AA7"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publishes </w:t>
            </w:r>
            <w:r w:rsidR="002A4AA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 xml:space="preserve">the finished document </w:t>
            </w:r>
            <w:r w:rsidR="002A4AA7" w:rsidRPr="00DE34B7">
              <w:rPr>
                <w:rFonts w:ascii="Optimistic Text" w:eastAsia="Times New Roman" w:hAnsi="Optimistic Text" w:cs="Optimistic Text"/>
                <w:color w:val="000000" w:themeColor="text1"/>
                <w:sz w:val="20"/>
                <w:szCs w:val="20"/>
              </w:rPr>
              <w:t>on the appropriate platform(s).</w:t>
            </w:r>
          </w:p>
          <w:p w14:paraId="27D8BB4C" w14:textId="77777777" w:rsidR="002A4AA7" w:rsidRPr="00BE1606" w:rsidRDefault="002A4AA7" w:rsidP="002A4AA7">
            <w:pPr>
              <w:spacing w:line="240" w:lineRule="auto"/>
              <w:rPr>
                <w:rFonts w:ascii="Optimistic Text" w:eastAsia="Times New Roman" w:hAnsi="Optimistic Text" w:cs="Optimistic Tex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3BD24B1F" w14:textId="0D98CB24" w:rsidR="00CF4F7D" w:rsidRDefault="00CF4F7D">
      <w:pPr>
        <w:rPr>
          <w:rFonts w:ascii="Optimistic Text" w:eastAsia="Optimistic Text" w:hAnsi="Optimistic Text" w:cs="Optimistic Text"/>
          <w:color w:val="333333"/>
          <w:sz w:val="20"/>
          <w:szCs w:val="20"/>
        </w:rPr>
      </w:pPr>
    </w:p>
    <w:p w14:paraId="1DD2BE21" w14:textId="51C5B241" w:rsidR="00A10E69" w:rsidRDefault="00CF4F7D" w:rsidP="001D4262">
      <w:pPr>
        <w:pStyle w:val="Heading1"/>
        <w:keepNext/>
        <w:spacing w:line="240" w:lineRule="auto"/>
      </w:pPr>
      <w:r>
        <w:lastRenderedPageBreak/>
        <w:t>SUPPORTING FORMS &amp; DOCUMENTATION</w:t>
      </w:r>
    </w:p>
    <w:tbl>
      <w:tblPr>
        <w:tblStyle w:val="TableGrid"/>
        <w:tblW w:w="10890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50"/>
        <w:gridCol w:w="5940"/>
      </w:tblGrid>
      <w:tr w:rsidR="00BC18C6" w:rsidRPr="007F0693" w14:paraId="3254A1FF" w14:textId="77777777" w:rsidTr="00446599">
        <w:trPr>
          <w:trHeight w:val="467"/>
        </w:trPr>
        <w:tc>
          <w:tcPr>
            <w:tcW w:w="4950" w:type="dxa"/>
            <w:shd w:val="clear" w:color="auto" w:fill="223273"/>
            <w:vAlign w:val="center"/>
          </w:tcPr>
          <w:p w14:paraId="3FD97CEE" w14:textId="17729F32" w:rsidR="00BC18C6" w:rsidRPr="00BC18C6" w:rsidRDefault="00BC18C6" w:rsidP="001D4262">
            <w:pPr>
              <w:keepNext/>
              <w:spacing w:before="120" w:after="120"/>
              <w:contextualSpacing/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  <w:t>Form/Item</w:t>
            </w:r>
          </w:p>
        </w:tc>
        <w:tc>
          <w:tcPr>
            <w:tcW w:w="5940" w:type="dxa"/>
            <w:shd w:val="clear" w:color="auto" w:fill="223273"/>
            <w:vAlign w:val="center"/>
          </w:tcPr>
          <w:p w14:paraId="159A9E3D" w14:textId="7362D52A" w:rsidR="00BC18C6" w:rsidRPr="00BC18C6" w:rsidRDefault="00BC18C6" w:rsidP="001D4262">
            <w:pPr>
              <w:keepNext/>
              <w:spacing w:before="120" w:after="120"/>
              <w:contextualSpacing/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BC18C6" w:rsidRPr="0001786D" w14:paraId="1E412C5E" w14:textId="77777777" w:rsidTr="00446599">
        <w:trPr>
          <w:trHeight w:val="467"/>
        </w:trPr>
        <w:tc>
          <w:tcPr>
            <w:tcW w:w="4950" w:type="dxa"/>
            <w:vAlign w:val="center"/>
          </w:tcPr>
          <w:p w14:paraId="73D77AD1" w14:textId="29151AE2" w:rsidR="00BC18C6" w:rsidRPr="00BC18C6" w:rsidRDefault="00BC18C6" w:rsidP="00D7343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Asana Questionnaire</w:t>
            </w:r>
            <w:r w:rsidR="00045E66">
              <w:rPr>
                <w:rFonts w:ascii="Optimistic Text" w:hAnsi="Optimistic Text" w:cs="Optimistic Text"/>
                <w:sz w:val="20"/>
                <w:szCs w:val="20"/>
              </w:rPr>
              <w:t xml:space="preserve"> – Document Development Service</w:t>
            </w:r>
          </w:p>
        </w:tc>
        <w:tc>
          <w:tcPr>
            <w:tcW w:w="5940" w:type="dxa"/>
            <w:vAlign w:val="center"/>
          </w:tcPr>
          <w:p w14:paraId="2C8F9332" w14:textId="2E940531" w:rsidR="00BC18C6" w:rsidRPr="00BC18C6" w:rsidRDefault="00BC18C6" w:rsidP="00D7343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Gathers information for </w:t>
            </w:r>
            <w:r w:rsidR="00045E66">
              <w:rPr>
                <w:rFonts w:ascii="Optimistic Text" w:hAnsi="Optimistic Text" w:cs="Optimistic Text"/>
                <w:sz w:val="20"/>
                <w:szCs w:val="20"/>
              </w:rPr>
              <w:t>Document Development Service</w:t>
            </w:r>
          </w:p>
        </w:tc>
      </w:tr>
      <w:tr w:rsidR="00BC18C6" w:rsidRPr="0001786D" w14:paraId="661CEAA5" w14:textId="77777777" w:rsidTr="00446599">
        <w:trPr>
          <w:trHeight w:val="350"/>
        </w:trPr>
        <w:tc>
          <w:tcPr>
            <w:tcW w:w="4950" w:type="dxa"/>
            <w:vAlign w:val="center"/>
          </w:tcPr>
          <w:p w14:paraId="454FD44F" w14:textId="389BB22D" w:rsidR="00BC18C6" w:rsidRPr="00045E66" w:rsidRDefault="00045E66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 w:rsidRPr="00045E66">
              <w:rPr>
                <w:rFonts w:ascii="Optimistic Text" w:eastAsia="Calibri" w:hAnsi="Optimistic Text" w:cs="Optimistic Text"/>
                <w:sz w:val="20"/>
                <w:szCs w:val="20"/>
              </w:rPr>
              <w:t xml:space="preserve">Template – </w:t>
            </w:r>
            <w:r w:rsidRPr="00603045">
              <w:rPr>
                <w:rFonts w:ascii="Optimistic Text" w:eastAsia="Calibri" w:hAnsi="Optimistic Text" w:cs="Optimistic Text"/>
                <w:sz w:val="20"/>
                <w:szCs w:val="20"/>
              </w:rPr>
              <w:t>Work Instructions</w:t>
            </w:r>
          </w:p>
        </w:tc>
        <w:tc>
          <w:tcPr>
            <w:tcW w:w="5940" w:type="dxa"/>
            <w:vAlign w:val="center"/>
          </w:tcPr>
          <w:p w14:paraId="26A6EA12" w14:textId="7C73584D" w:rsidR="00BC18C6" w:rsidRPr="00BC18C6" w:rsidRDefault="00045E66" w:rsidP="00D7343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For use in developing Work Instructions, and for reference</w:t>
            </w:r>
          </w:p>
        </w:tc>
      </w:tr>
      <w:tr w:rsidR="00045E66" w:rsidRPr="0001786D" w14:paraId="2DD7555A" w14:textId="77777777" w:rsidTr="00446599">
        <w:trPr>
          <w:trHeight w:val="350"/>
        </w:trPr>
        <w:tc>
          <w:tcPr>
            <w:tcW w:w="4950" w:type="dxa"/>
            <w:vAlign w:val="center"/>
          </w:tcPr>
          <w:p w14:paraId="2A64B63C" w14:textId="77777777" w:rsidR="00045E66" w:rsidRDefault="00045E66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>
              <w:rPr>
                <w:rFonts w:ascii="Optimistic Text" w:eastAsia="Calibri" w:hAnsi="Optimistic Text" w:cs="Optimistic Text"/>
                <w:sz w:val="20"/>
                <w:szCs w:val="20"/>
              </w:rPr>
              <w:t>Sample Work Instructions Document</w:t>
            </w:r>
            <w:r w:rsidR="00446599">
              <w:rPr>
                <w:rFonts w:ascii="Optimistic Text" w:eastAsia="Calibri" w:hAnsi="Optimistic Text" w:cs="Optimistic Text"/>
                <w:sz w:val="20"/>
                <w:szCs w:val="20"/>
              </w:rPr>
              <w:t>:</w:t>
            </w:r>
          </w:p>
          <w:p w14:paraId="012FDB36" w14:textId="0DB58E3E" w:rsidR="00446599" w:rsidRPr="00045E66" w:rsidRDefault="00446599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 w:rsidRPr="00603045">
              <w:rPr>
                <w:rFonts w:ascii="Optimistic Text" w:eastAsia="Calibri" w:hAnsi="Optimistic Text" w:cs="Optimistic Text"/>
                <w:sz w:val="20"/>
                <w:szCs w:val="20"/>
                <w:lang w:val="en"/>
              </w:rPr>
              <w:t>WI: OOO and Travel Logistics</w:t>
            </w:r>
          </w:p>
        </w:tc>
        <w:tc>
          <w:tcPr>
            <w:tcW w:w="5940" w:type="dxa"/>
            <w:vAlign w:val="center"/>
          </w:tcPr>
          <w:p w14:paraId="23F94BA2" w14:textId="0422F507" w:rsidR="00045E66" w:rsidRDefault="00E7314C" w:rsidP="00D7343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For reference</w:t>
            </w:r>
            <w:r w:rsidR="004B0D1E">
              <w:rPr>
                <w:rFonts w:ascii="Optimistic Text" w:hAnsi="Optimistic Text" w:cs="Optimistic Text"/>
                <w:sz w:val="20"/>
                <w:szCs w:val="20"/>
              </w:rPr>
              <w:t xml:space="preserve"> </w:t>
            </w:r>
          </w:p>
        </w:tc>
      </w:tr>
      <w:tr w:rsidR="00045E66" w:rsidRPr="0001786D" w14:paraId="1CC7CEDE" w14:textId="77777777" w:rsidTr="00446599">
        <w:trPr>
          <w:trHeight w:val="350"/>
        </w:trPr>
        <w:tc>
          <w:tcPr>
            <w:tcW w:w="4950" w:type="dxa"/>
            <w:vAlign w:val="center"/>
          </w:tcPr>
          <w:p w14:paraId="2FB8C6DE" w14:textId="77777777" w:rsidR="00045E66" w:rsidRDefault="00045E66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>
              <w:rPr>
                <w:rFonts w:ascii="Optimistic Text" w:eastAsia="Calibri" w:hAnsi="Optimistic Text" w:cs="Optimistic Text"/>
                <w:sz w:val="20"/>
                <w:szCs w:val="20"/>
              </w:rPr>
              <w:t>Sample SOP Document</w:t>
            </w:r>
            <w:r w:rsidR="00446599">
              <w:rPr>
                <w:rFonts w:ascii="Optimistic Text" w:eastAsia="Calibri" w:hAnsi="Optimistic Text" w:cs="Optimistic Text"/>
                <w:sz w:val="20"/>
                <w:szCs w:val="20"/>
              </w:rPr>
              <w:t>:</w:t>
            </w:r>
          </w:p>
          <w:p w14:paraId="011CA455" w14:textId="73070DDA" w:rsidR="00446599" w:rsidRPr="00045E66" w:rsidRDefault="00446599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 w:rsidRPr="00603045">
              <w:rPr>
                <w:rFonts w:ascii="Optimistic Text" w:hAnsi="Optimistic Text" w:cs="Optimistic Text"/>
                <w:sz w:val="20"/>
                <w:szCs w:val="20"/>
              </w:rPr>
              <w:t>Global Product Security Secure Moves Program</w:t>
            </w:r>
          </w:p>
        </w:tc>
        <w:tc>
          <w:tcPr>
            <w:tcW w:w="5940" w:type="dxa"/>
            <w:vAlign w:val="center"/>
          </w:tcPr>
          <w:p w14:paraId="42D91357" w14:textId="76D53A20" w:rsidR="00045E66" w:rsidRDefault="00E7314C" w:rsidP="00D7343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For reference</w:t>
            </w:r>
            <w:r w:rsidR="00446599">
              <w:rPr>
                <w:rFonts w:ascii="Optimistic Text" w:hAnsi="Optimistic Text" w:cs="Optimistic Text"/>
                <w:sz w:val="20"/>
                <w:szCs w:val="20"/>
              </w:rPr>
              <w:t xml:space="preserve"> </w:t>
            </w:r>
          </w:p>
        </w:tc>
      </w:tr>
      <w:tr w:rsidR="00045E66" w:rsidRPr="0001786D" w14:paraId="6C2C3B7A" w14:textId="77777777" w:rsidTr="00446599">
        <w:trPr>
          <w:trHeight w:val="350"/>
        </w:trPr>
        <w:tc>
          <w:tcPr>
            <w:tcW w:w="4950" w:type="dxa"/>
            <w:vAlign w:val="center"/>
          </w:tcPr>
          <w:p w14:paraId="5ADF050F" w14:textId="7AA789D4" w:rsidR="00045E66" w:rsidRPr="00045E66" w:rsidRDefault="00045E66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 w:rsidRPr="00045E66">
              <w:rPr>
                <w:rFonts w:ascii="Optimistic Text" w:eastAsia="Calibri" w:hAnsi="Optimistic Text" w:cs="Optimistic Text"/>
                <w:sz w:val="20"/>
                <w:szCs w:val="20"/>
              </w:rPr>
              <w:t>Template –</w:t>
            </w:r>
            <w:r w:rsidR="005C1A00">
              <w:rPr>
                <w:rFonts w:ascii="Optimistic Text" w:eastAsia="Calibri" w:hAnsi="Optimistic Text" w:cs="Optimistic Text"/>
                <w:sz w:val="20"/>
                <w:szCs w:val="20"/>
              </w:rPr>
              <w:t xml:space="preserve"> </w:t>
            </w:r>
            <w:r w:rsidR="005C1A00" w:rsidRPr="00603045">
              <w:rPr>
                <w:rFonts w:ascii="Optimistic Text" w:eastAsia="Calibri" w:hAnsi="Optimistic Text" w:cs="Optimistic Text"/>
                <w:sz w:val="20"/>
                <w:szCs w:val="20"/>
              </w:rPr>
              <w:t>SOPs</w:t>
            </w:r>
          </w:p>
        </w:tc>
        <w:tc>
          <w:tcPr>
            <w:tcW w:w="5940" w:type="dxa"/>
            <w:vAlign w:val="center"/>
          </w:tcPr>
          <w:p w14:paraId="38D20590" w14:textId="2BC80C3C" w:rsidR="00045E66" w:rsidRDefault="00E7314C" w:rsidP="00D7343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For use in developing SOPs, and for reference</w:t>
            </w:r>
          </w:p>
        </w:tc>
      </w:tr>
      <w:tr w:rsidR="00045E66" w:rsidRPr="0001786D" w14:paraId="2B474DEC" w14:textId="77777777" w:rsidTr="00446599">
        <w:trPr>
          <w:trHeight w:val="67"/>
        </w:trPr>
        <w:tc>
          <w:tcPr>
            <w:tcW w:w="4950" w:type="dxa"/>
            <w:vAlign w:val="center"/>
          </w:tcPr>
          <w:p w14:paraId="20D08060" w14:textId="6F7A0EE6" w:rsidR="00045E66" w:rsidRPr="00045E66" w:rsidRDefault="00045E66" w:rsidP="00045E66">
            <w:pPr>
              <w:spacing w:before="120" w:after="120"/>
              <w:rPr>
                <w:rFonts w:ascii="Optimistic Text" w:eastAsia="Calibri" w:hAnsi="Optimistic Text" w:cs="Optimistic Text"/>
                <w:sz w:val="20"/>
                <w:szCs w:val="20"/>
              </w:rPr>
            </w:pPr>
            <w:r>
              <w:rPr>
                <w:rFonts w:ascii="Optimistic Text" w:eastAsia="Calibri" w:hAnsi="Optimistic Text" w:cs="Optimistic Text"/>
                <w:sz w:val="20"/>
                <w:szCs w:val="20"/>
              </w:rPr>
              <w:t>Additional Samples</w:t>
            </w:r>
          </w:p>
        </w:tc>
        <w:tc>
          <w:tcPr>
            <w:tcW w:w="5940" w:type="dxa"/>
            <w:vAlign w:val="center"/>
          </w:tcPr>
          <w:p w14:paraId="4E393965" w14:textId="77777777" w:rsidR="000246A8" w:rsidRDefault="000246A8" w:rsidP="008174FD">
            <w:pPr>
              <w:spacing w:before="120" w:after="120"/>
              <w:contextualSpacing/>
              <w:rPr>
                <w:rFonts w:ascii="Optimistic Text" w:hAnsi="Optimistic Text" w:cs="Optimistic Text"/>
                <w:sz w:val="20"/>
                <w:szCs w:val="20"/>
              </w:rPr>
            </w:pPr>
          </w:p>
          <w:p w14:paraId="6566A32B" w14:textId="5537CD3A" w:rsidR="00045E66" w:rsidRDefault="008174FD" w:rsidP="008174FD">
            <w:pPr>
              <w:spacing w:before="120" w:after="120"/>
              <w:contextualSpacing/>
              <w:rPr>
                <w:rStyle w:val="Hyperlink"/>
                <w:rFonts w:ascii="Optimistic Text" w:eastAsia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Guidelines: </w:t>
            </w:r>
            <w:r w:rsidRPr="00603045">
              <w:rPr>
                <w:rFonts w:ascii="Optimistic Text" w:eastAsia="Optimistic Text" w:hAnsi="Optimistic Text" w:cs="Optimistic Text"/>
                <w:sz w:val="20"/>
                <w:szCs w:val="20"/>
                <w:highlight w:val="white"/>
              </w:rPr>
              <w:t>Guidelines and Best Practices</w:t>
            </w:r>
          </w:p>
          <w:p w14:paraId="3B0483D2" w14:textId="337F699E" w:rsidR="008174FD" w:rsidRDefault="008174FD" w:rsidP="008174FD">
            <w:pPr>
              <w:spacing w:before="120" w:after="120"/>
              <w:contextualSpacing/>
              <w:rPr>
                <w:rStyle w:val="Hyperlink"/>
                <w:rFonts w:ascii="Optimistic Text" w:eastAsia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color w:val="000000" w:themeColor="text1"/>
                <w:sz w:val="20"/>
                <w:szCs w:val="20"/>
              </w:rPr>
              <w:t xml:space="preserve">Playbook: </w:t>
            </w:r>
            <w:r w:rsidRPr="00603045">
              <w:rPr>
                <w:rFonts w:ascii="Optimistic Text" w:eastAsia="Optimistic Text" w:hAnsi="Optimistic Text" w:cs="Optimistic Text"/>
                <w:sz w:val="20"/>
                <w:szCs w:val="20"/>
              </w:rPr>
              <w:t>GPS Ops Hub Playbook</w:t>
            </w:r>
          </w:p>
          <w:p w14:paraId="0C016A1C" w14:textId="398ED65C" w:rsidR="008174FD" w:rsidRDefault="008174FD" w:rsidP="008174FD">
            <w:pPr>
              <w:spacing w:before="120" w:after="120"/>
              <w:contextualSpacing/>
              <w:rPr>
                <w:rFonts w:ascii="Optimistic Text" w:hAnsi="Optimistic Text" w:cs="Optimistic Text"/>
                <w:color w:val="000000" w:themeColor="text1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color w:val="000000" w:themeColor="text1"/>
                <w:sz w:val="20"/>
                <w:szCs w:val="20"/>
              </w:rPr>
              <w:t xml:space="preserve">Checklist: </w:t>
            </w:r>
            <w:r w:rsidRPr="00603045">
              <w:rPr>
                <w:rFonts w:ascii="Optimistic Text" w:hAnsi="Optimistic Text" w:cs="Optimistic Text"/>
                <w:sz w:val="20"/>
                <w:szCs w:val="20"/>
              </w:rPr>
              <w:t>Truck and Container Inspection Checklist</w:t>
            </w:r>
          </w:p>
          <w:p w14:paraId="79D99573" w14:textId="6F1B7917" w:rsidR="008174FD" w:rsidRPr="008174FD" w:rsidRDefault="008174FD" w:rsidP="008174FD">
            <w:pPr>
              <w:spacing w:before="120" w:after="120"/>
              <w:contextualSpacing/>
              <w:rPr>
                <w:rFonts w:ascii="Optimistic Text" w:hAnsi="Optimistic Text" w:cs="Optimistic Text"/>
                <w:color w:val="000000" w:themeColor="text1"/>
                <w:sz w:val="20"/>
                <w:szCs w:val="20"/>
              </w:rPr>
            </w:pPr>
          </w:p>
        </w:tc>
      </w:tr>
    </w:tbl>
    <w:p w14:paraId="55ED205D" w14:textId="77777777" w:rsidR="00855001" w:rsidRDefault="00855001" w:rsidP="00CF4F7D">
      <w:pPr>
        <w:pStyle w:val="Heading1"/>
      </w:pPr>
    </w:p>
    <w:p w14:paraId="00000019" w14:textId="17453ACA" w:rsidR="00B56D24" w:rsidRPr="005701DD" w:rsidRDefault="001378C2" w:rsidP="00CF4F7D">
      <w:pPr>
        <w:pStyle w:val="Heading1"/>
        <w:rPr>
          <w:color w:val="000000"/>
        </w:rPr>
      </w:pPr>
      <w:r w:rsidRPr="005701DD">
        <w:t>Best Practices:</w:t>
      </w:r>
    </w:p>
    <w:p w14:paraId="0000001A" w14:textId="520B57A3" w:rsidR="00B56D24" w:rsidRDefault="001378C2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>For writing individual steps</w:t>
      </w:r>
      <w:r w:rsidR="007F3494">
        <w:rPr>
          <w:rFonts w:ascii="Optimistic Text" w:eastAsia="Optimistic Text" w:hAnsi="Optimistic Text" w:cs="Optimistic Text"/>
          <w:sz w:val="20"/>
          <w:szCs w:val="20"/>
        </w:rPr>
        <w:t>,</w:t>
      </w:r>
      <w:r>
        <w:rPr>
          <w:rFonts w:ascii="Optimistic Text" w:eastAsia="Optimistic Text" w:hAnsi="Optimistic Text" w:cs="Optimistic Text"/>
          <w:sz w:val="20"/>
          <w:szCs w:val="20"/>
        </w:rPr>
        <w:t xml:space="preserve"> think of each </w:t>
      </w:r>
      <w:proofErr w:type="gramStart"/>
      <w:r>
        <w:rPr>
          <w:rFonts w:ascii="Optimistic Text" w:eastAsia="Optimistic Text" w:hAnsi="Optimistic Text" w:cs="Optimistic Text"/>
          <w:sz w:val="20"/>
          <w:szCs w:val="20"/>
        </w:rPr>
        <w:t>step in</w:t>
      </w:r>
      <w:proofErr w:type="gramEnd"/>
      <w:r>
        <w:rPr>
          <w:rFonts w:ascii="Optimistic Text" w:eastAsia="Optimistic Text" w:hAnsi="Optimistic Text" w:cs="Optimistic Text"/>
          <w:sz w:val="20"/>
          <w:szCs w:val="20"/>
        </w:rPr>
        <w:t xml:space="preserve"> terms of a verb: what are we doing at each step?</w:t>
      </w:r>
    </w:p>
    <w:p w14:paraId="770C32D6" w14:textId="58C13ADC" w:rsidR="009B40B2" w:rsidRPr="009B40B2" w:rsidRDefault="009B40B2" w:rsidP="009B40B2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>Describe steps and procedures from the point of view of the person who will perform the steps.</w:t>
      </w:r>
    </w:p>
    <w:p w14:paraId="1B4E76A9" w14:textId="77777777" w:rsidR="007F3494" w:rsidRDefault="001378C2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>Keep it brief (essentials only) and remove unnecessary detail. If the document is too long, people will get lost, or won’t bother reading it.</w:t>
      </w:r>
      <w:r w:rsidR="007F3494">
        <w:rPr>
          <w:rFonts w:ascii="Optimistic Text" w:eastAsia="Optimistic Text" w:hAnsi="Optimistic Text" w:cs="Optimistic Text"/>
          <w:sz w:val="20"/>
          <w:szCs w:val="20"/>
        </w:rPr>
        <w:t xml:space="preserve"> </w:t>
      </w:r>
    </w:p>
    <w:p w14:paraId="0000001B" w14:textId="1E14373E" w:rsidR="00B56D24" w:rsidRDefault="007F3494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>Similarly, keep individual steps brief: a bulleted or numbered list makes it easier to parse individual steps. Avoid dense paragraphs. If the text looks like a Terms of Use agreement, do not expect people to read it.</w:t>
      </w:r>
    </w:p>
    <w:p w14:paraId="67182D98" w14:textId="05B90622" w:rsidR="009B40B2" w:rsidRDefault="009B40B2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>For important or essential steps use clear language to avoid ambiguity. For example, “</w:t>
      </w:r>
      <w:r w:rsidR="006A0025">
        <w:rPr>
          <w:rFonts w:ascii="Optimistic Text" w:eastAsia="Optimistic Text" w:hAnsi="Optimistic Text" w:cs="Optimistic Text"/>
          <w:sz w:val="20"/>
          <w:szCs w:val="20"/>
        </w:rPr>
        <w:t>shall</w:t>
      </w:r>
      <w:r>
        <w:rPr>
          <w:rFonts w:ascii="Optimistic Text" w:eastAsia="Optimistic Text" w:hAnsi="Optimistic Text" w:cs="Optimistic Text"/>
          <w:sz w:val="20"/>
          <w:szCs w:val="20"/>
        </w:rPr>
        <w:t>” is clearer than “should</w:t>
      </w:r>
      <w:r w:rsidR="008C0437">
        <w:rPr>
          <w:rFonts w:ascii="Optimistic Text" w:eastAsia="Optimistic Text" w:hAnsi="Optimistic Text" w:cs="Optimistic Text"/>
          <w:sz w:val="20"/>
          <w:szCs w:val="20"/>
        </w:rPr>
        <w:t>,” and much clearer than “may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>.</w:t>
      </w:r>
      <w:r>
        <w:rPr>
          <w:rFonts w:ascii="Optimistic Text" w:eastAsia="Optimistic Text" w:hAnsi="Optimistic Text" w:cs="Optimistic Text"/>
          <w:sz w:val="20"/>
          <w:szCs w:val="20"/>
        </w:rPr>
        <w:t xml:space="preserve">” 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 xml:space="preserve"> “Should</w:t>
      </w:r>
      <w:r w:rsidR="000F6BBE">
        <w:rPr>
          <w:rFonts w:ascii="Optimistic Text" w:eastAsia="Optimistic Text" w:hAnsi="Optimistic Text" w:cs="Optimistic Text"/>
          <w:sz w:val="20"/>
          <w:szCs w:val="20"/>
        </w:rPr>
        <w:t>”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 xml:space="preserve"> </w:t>
      </w:r>
      <w:r>
        <w:rPr>
          <w:rFonts w:ascii="Optimistic Text" w:eastAsia="Optimistic Text" w:hAnsi="Optimistic Text" w:cs="Optimistic Text"/>
          <w:sz w:val="20"/>
          <w:szCs w:val="20"/>
        </w:rPr>
        <w:t>leaves room for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 xml:space="preserve"> the user to find reason</w:t>
      </w:r>
      <w:r w:rsidR="000F6BBE">
        <w:rPr>
          <w:rFonts w:ascii="Optimistic Text" w:eastAsia="Optimistic Text" w:hAnsi="Optimistic Text" w:cs="Optimistic Text"/>
          <w:sz w:val="20"/>
          <w:szCs w:val="20"/>
        </w:rPr>
        <w:t>s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 xml:space="preserve"> not to do something</w:t>
      </w:r>
      <w:r w:rsidR="000F6BBE">
        <w:rPr>
          <w:rFonts w:ascii="Optimistic Text" w:eastAsia="Optimistic Text" w:hAnsi="Optimistic Text" w:cs="Optimistic Text"/>
          <w:sz w:val="20"/>
          <w:szCs w:val="20"/>
        </w:rPr>
        <w:t>; “</w:t>
      </w:r>
      <w:r w:rsidR="006A0025">
        <w:rPr>
          <w:rFonts w:ascii="Optimistic Text" w:eastAsia="Optimistic Text" w:hAnsi="Optimistic Text" w:cs="Optimistic Text"/>
          <w:sz w:val="20"/>
          <w:szCs w:val="20"/>
        </w:rPr>
        <w:t>shall</w:t>
      </w:r>
      <w:r w:rsidR="003224A4">
        <w:rPr>
          <w:rFonts w:ascii="Optimistic Text" w:eastAsia="Optimistic Text" w:hAnsi="Optimistic Text" w:cs="Optimistic Text"/>
          <w:sz w:val="20"/>
          <w:szCs w:val="20"/>
        </w:rPr>
        <w:t>/must</w:t>
      </w:r>
      <w:r w:rsidR="000F6BBE">
        <w:rPr>
          <w:rFonts w:ascii="Optimistic Text" w:eastAsia="Optimistic Text" w:hAnsi="Optimistic Text" w:cs="Optimistic Text"/>
          <w:sz w:val="20"/>
          <w:szCs w:val="20"/>
        </w:rPr>
        <w:t>” does not.</w:t>
      </w:r>
    </w:p>
    <w:p w14:paraId="6E6D6F47" w14:textId="77777777" w:rsidR="004F51F2" w:rsidRDefault="009B40B2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 xml:space="preserve">Likewise, use specific rather than general 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>language. If something must happen daily, nightly, or at precise intervals, say so. Writing “regularly,” “periodically,” or “generally” leaves it up to the user to decide</w:t>
      </w:r>
      <w:r w:rsidR="008C0437">
        <w:rPr>
          <w:rFonts w:ascii="Optimistic Text" w:eastAsia="Optimistic Text" w:hAnsi="Optimistic Text" w:cs="Optimistic Text"/>
          <w:sz w:val="20"/>
          <w:szCs w:val="20"/>
        </w:rPr>
        <w:t xml:space="preserve"> when to do an action. This</w:t>
      </w:r>
      <w:r w:rsidR="00546256">
        <w:rPr>
          <w:rFonts w:ascii="Optimistic Text" w:eastAsia="Optimistic Text" w:hAnsi="Optimistic Text" w:cs="Optimistic Text"/>
          <w:sz w:val="20"/>
          <w:szCs w:val="20"/>
        </w:rPr>
        <w:t xml:space="preserve"> might be appropriate</w:t>
      </w:r>
      <w:r w:rsidR="008C0437">
        <w:rPr>
          <w:rFonts w:ascii="Optimistic Text" w:eastAsia="Optimistic Text" w:hAnsi="Optimistic Text" w:cs="Optimistic Text"/>
          <w:sz w:val="20"/>
          <w:szCs w:val="20"/>
        </w:rPr>
        <w:t xml:space="preserve"> for some situations, but not for </w:t>
      </w:r>
      <w:r w:rsidR="007F3494">
        <w:rPr>
          <w:rFonts w:ascii="Optimistic Text" w:eastAsia="Optimistic Text" w:hAnsi="Optimistic Text" w:cs="Optimistic Text"/>
          <w:sz w:val="20"/>
          <w:szCs w:val="20"/>
        </w:rPr>
        <w:t>essential time-dependent steps.</w:t>
      </w:r>
    </w:p>
    <w:p w14:paraId="67DDDD94" w14:textId="7F5ED40A" w:rsidR="009B40B2" w:rsidRPr="004B0D1E" w:rsidRDefault="004F51F2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>
        <w:rPr>
          <w:rFonts w:ascii="Optimistic Text" w:eastAsia="Optimistic Text" w:hAnsi="Optimistic Text" w:cs="Optimistic Text"/>
          <w:sz w:val="20"/>
          <w:szCs w:val="20"/>
        </w:rPr>
        <w:t>For awareness, you can highlight important things that the user should know as a warning and include</w:t>
      </w:r>
      <w:r w:rsidR="00810EA5">
        <w:rPr>
          <w:rFonts w:ascii="Optimistic Text" w:eastAsia="Optimistic Text" w:hAnsi="Optimistic Text" w:cs="Optimistic Text"/>
          <w:sz w:val="20"/>
          <w:szCs w:val="20"/>
        </w:rPr>
        <w:t xml:space="preserve"> these before the step which requires this knowledge or awareness. Warnings should </w:t>
      </w:r>
      <w:r w:rsidR="00810EA5" w:rsidRPr="004B0D1E">
        <w:rPr>
          <w:rFonts w:ascii="Optimistic Text" w:eastAsia="Optimistic Text" w:hAnsi="Optimistic Text" w:cs="Optimistic Text"/>
          <w:sz w:val="20"/>
          <w:szCs w:val="20"/>
        </w:rPr>
        <w:t>include knowledge, not actions. Actions are the steps or procedures themselves.</w:t>
      </w:r>
      <w:r w:rsidRPr="004B0D1E">
        <w:rPr>
          <w:rFonts w:ascii="Optimistic Text" w:eastAsia="Optimistic Text" w:hAnsi="Optimistic Text" w:cs="Optimistic Text"/>
          <w:sz w:val="20"/>
          <w:szCs w:val="20"/>
        </w:rPr>
        <w:t xml:space="preserve">  </w:t>
      </w:r>
      <w:r w:rsidR="00546256" w:rsidRPr="004B0D1E">
        <w:rPr>
          <w:rFonts w:ascii="Optimistic Text" w:eastAsia="Optimistic Text" w:hAnsi="Optimistic Text" w:cs="Optimistic Text"/>
          <w:sz w:val="20"/>
          <w:szCs w:val="20"/>
        </w:rPr>
        <w:t xml:space="preserve"> </w:t>
      </w:r>
    </w:p>
    <w:p w14:paraId="19794290" w14:textId="61786DA0" w:rsidR="00322C05" w:rsidRPr="004B0D1E" w:rsidRDefault="00357E53">
      <w:pPr>
        <w:numPr>
          <w:ilvl w:val="1"/>
          <w:numId w:val="1"/>
        </w:numPr>
        <w:rPr>
          <w:rFonts w:ascii="Optimistic Text" w:eastAsia="Optimistic Text" w:hAnsi="Optimistic Text" w:cs="Optimistic Text"/>
          <w:sz w:val="20"/>
          <w:szCs w:val="20"/>
        </w:rPr>
      </w:pPr>
      <w:r w:rsidRPr="004B0D1E">
        <w:rPr>
          <w:rFonts w:ascii="Optimistic Text" w:eastAsia="Optimistic Text" w:hAnsi="Optimistic Text" w:cs="Optimistic Text"/>
          <w:sz w:val="20"/>
          <w:szCs w:val="20"/>
        </w:rPr>
        <w:t>See</w:t>
      </w:r>
      <w:r w:rsidR="00603045">
        <w:rPr>
          <w:rFonts w:ascii="Optimistic Text" w:eastAsia="Optimistic Text" w:hAnsi="Optimistic Text" w:cs="Optimistic Text"/>
          <w:sz w:val="20"/>
          <w:szCs w:val="20"/>
        </w:rPr>
        <w:t xml:space="preserve"> </w:t>
      </w:r>
      <w:r w:rsidRPr="004B0D1E">
        <w:rPr>
          <w:rFonts w:ascii="Optimistic Text" w:eastAsia="Optimistic Text" w:hAnsi="Optimistic Text" w:cs="Optimistic Text"/>
          <w:sz w:val="20"/>
          <w:szCs w:val="20"/>
        </w:rPr>
        <w:t xml:space="preserve">above, Supporting </w:t>
      </w:r>
      <w:r w:rsidR="007036D7" w:rsidRPr="004B0D1E">
        <w:rPr>
          <w:rFonts w:ascii="Optimistic Text" w:eastAsia="Optimistic Text" w:hAnsi="Optimistic Text" w:cs="Optimistic Text"/>
          <w:sz w:val="20"/>
          <w:szCs w:val="20"/>
        </w:rPr>
        <w:t>D</w:t>
      </w:r>
      <w:r w:rsidRPr="004B0D1E">
        <w:rPr>
          <w:rFonts w:ascii="Optimistic Text" w:eastAsia="Optimistic Text" w:hAnsi="Optimistic Text" w:cs="Optimistic Text"/>
          <w:sz w:val="20"/>
          <w:szCs w:val="20"/>
        </w:rPr>
        <w:t>ocumentation, for an e</w:t>
      </w:r>
      <w:r w:rsidR="00322C05" w:rsidRPr="004B0D1E">
        <w:rPr>
          <w:rFonts w:ascii="Optimistic Text" w:eastAsia="Optimistic Text" w:hAnsi="Optimistic Text" w:cs="Optimistic Text"/>
          <w:sz w:val="20"/>
          <w:szCs w:val="20"/>
        </w:rPr>
        <w:t>xample</w:t>
      </w:r>
      <w:r w:rsidRPr="004B0D1E">
        <w:rPr>
          <w:rFonts w:ascii="Optimistic Text" w:eastAsia="Optimistic Text" w:hAnsi="Optimistic Text" w:cs="Optimistic Text"/>
          <w:sz w:val="20"/>
          <w:szCs w:val="20"/>
        </w:rPr>
        <w:t xml:space="preserve"> of Work Instructions.</w:t>
      </w:r>
      <w:r w:rsidR="00322C05" w:rsidRPr="004B0D1E">
        <w:rPr>
          <w:rFonts w:ascii="Optimistic Text" w:eastAsia="Optimistic Text" w:hAnsi="Optimistic Text" w:cs="Optimistic Text"/>
          <w:sz w:val="20"/>
          <w:szCs w:val="20"/>
        </w:rPr>
        <w:t xml:space="preserve"> </w:t>
      </w:r>
    </w:p>
    <w:p w14:paraId="75C5E8C4" w14:textId="77777777" w:rsidR="00CF4F7D" w:rsidRPr="00A13388" w:rsidRDefault="00CF4F7D" w:rsidP="00CF4F7D"/>
    <w:p w14:paraId="5D5C1B6B" w14:textId="19C3D435" w:rsidR="00A13388" w:rsidRPr="008B0B7C" w:rsidRDefault="005701DD" w:rsidP="0063324A">
      <w:pPr>
        <w:pStyle w:val="Heading1"/>
        <w:keepNext/>
      </w:pPr>
      <w:r w:rsidRPr="008B0B7C">
        <w:t>Revision History </w:t>
      </w:r>
    </w:p>
    <w:tbl>
      <w:tblPr>
        <w:tblW w:w="10710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755"/>
        <w:gridCol w:w="4765"/>
        <w:gridCol w:w="3150"/>
      </w:tblGrid>
      <w:tr w:rsidR="005701DD" w:rsidRPr="00AC79FD" w14:paraId="6EC78F3F" w14:textId="77777777" w:rsidTr="00A13388">
        <w:trPr>
          <w:trHeight w:val="390"/>
        </w:trPr>
        <w:tc>
          <w:tcPr>
            <w:tcW w:w="1040" w:type="dxa"/>
            <w:shd w:val="clear" w:color="auto" w:fill="223273"/>
            <w:vAlign w:val="center"/>
            <w:hideMark/>
          </w:tcPr>
          <w:p w14:paraId="294D5FB1" w14:textId="77777777" w:rsidR="005701DD" w:rsidRPr="008B0B7C" w:rsidRDefault="005701DD" w:rsidP="0063324A">
            <w:pPr>
              <w:keepNext/>
              <w:textAlignment w:val="baseline"/>
              <w:rPr>
                <w:rFonts w:ascii="Optimistic Text" w:eastAsia="Times New Roman" w:hAnsi="Optimistic Text" w:cs="Optimistic Text"/>
                <w:sz w:val="24"/>
                <w:szCs w:val="24"/>
              </w:rPr>
            </w:pPr>
            <w:r w:rsidRPr="008B0B7C">
              <w:rPr>
                <w:rFonts w:ascii="Optimistic Text" w:eastAsia="Times New Roman" w:hAnsi="Optimistic Text" w:cs="Optimistic Text"/>
                <w:b/>
                <w:bCs/>
                <w:color w:val="FFFFFF"/>
              </w:rPr>
              <w:t>Version</w:t>
            </w:r>
            <w:r w:rsidRPr="008B0B7C">
              <w:rPr>
                <w:rFonts w:ascii="Optimistic Text" w:eastAsia="Times New Roman" w:hAnsi="Optimistic Text" w:cs="Optimistic Text"/>
                <w:color w:val="FFFFFF"/>
              </w:rPr>
              <w:t> </w:t>
            </w:r>
          </w:p>
        </w:tc>
        <w:tc>
          <w:tcPr>
            <w:tcW w:w="1755" w:type="dxa"/>
            <w:shd w:val="clear" w:color="auto" w:fill="223273"/>
            <w:vAlign w:val="center"/>
            <w:hideMark/>
          </w:tcPr>
          <w:p w14:paraId="185CC120" w14:textId="77777777" w:rsidR="005701DD" w:rsidRPr="008B0B7C" w:rsidRDefault="005701DD" w:rsidP="0063324A">
            <w:pPr>
              <w:keepNext/>
              <w:textAlignment w:val="baseline"/>
              <w:rPr>
                <w:rFonts w:ascii="Optimistic Text" w:eastAsia="Times New Roman" w:hAnsi="Optimistic Text" w:cs="Optimistic Text"/>
                <w:sz w:val="24"/>
                <w:szCs w:val="24"/>
              </w:rPr>
            </w:pPr>
            <w:r w:rsidRPr="008B0B7C">
              <w:rPr>
                <w:rFonts w:ascii="Optimistic Text" w:eastAsia="Times New Roman" w:hAnsi="Optimistic Text" w:cs="Optimistic Text"/>
                <w:b/>
                <w:bCs/>
                <w:color w:val="FFFFFF"/>
              </w:rPr>
              <w:t>Date</w:t>
            </w:r>
            <w:r w:rsidRPr="008B0B7C">
              <w:rPr>
                <w:rFonts w:ascii="Optimistic Text" w:eastAsia="Times New Roman" w:hAnsi="Optimistic Text" w:cs="Optimistic Text"/>
                <w:color w:val="FFFFFF"/>
              </w:rPr>
              <w:t> </w:t>
            </w:r>
          </w:p>
        </w:tc>
        <w:tc>
          <w:tcPr>
            <w:tcW w:w="4765" w:type="dxa"/>
            <w:shd w:val="clear" w:color="auto" w:fill="223273"/>
            <w:vAlign w:val="center"/>
            <w:hideMark/>
          </w:tcPr>
          <w:p w14:paraId="3969A877" w14:textId="77777777" w:rsidR="005701DD" w:rsidRPr="008B0B7C" w:rsidRDefault="005701DD" w:rsidP="0063324A">
            <w:pPr>
              <w:keepNext/>
              <w:textAlignment w:val="baseline"/>
              <w:rPr>
                <w:rFonts w:ascii="Optimistic Text" w:eastAsia="Times New Roman" w:hAnsi="Optimistic Text" w:cs="Optimistic Text"/>
                <w:sz w:val="24"/>
                <w:szCs w:val="24"/>
              </w:rPr>
            </w:pPr>
            <w:r w:rsidRPr="008B0B7C">
              <w:rPr>
                <w:rFonts w:ascii="Optimistic Text" w:eastAsia="Times New Roman" w:hAnsi="Optimistic Text" w:cs="Optimistic Text"/>
                <w:b/>
                <w:bCs/>
                <w:color w:val="FFFFFF"/>
              </w:rPr>
              <w:t>Update</w:t>
            </w:r>
            <w:r w:rsidRPr="008B0B7C">
              <w:rPr>
                <w:rFonts w:ascii="Optimistic Text" w:eastAsia="Times New Roman" w:hAnsi="Optimistic Text" w:cs="Optimistic Text"/>
                <w:color w:val="FFFFFF"/>
              </w:rPr>
              <w:t> </w:t>
            </w:r>
          </w:p>
        </w:tc>
        <w:tc>
          <w:tcPr>
            <w:tcW w:w="3150" w:type="dxa"/>
            <w:shd w:val="clear" w:color="auto" w:fill="223273"/>
            <w:vAlign w:val="center"/>
            <w:hideMark/>
          </w:tcPr>
          <w:p w14:paraId="2570ADC8" w14:textId="77777777" w:rsidR="005701DD" w:rsidRPr="008B0B7C" w:rsidRDefault="005701DD" w:rsidP="0063324A">
            <w:pPr>
              <w:keepNext/>
              <w:textAlignment w:val="baseline"/>
              <w:rPr>
                <w:rFonts w:ascii="Optimistic Text" w:eastAsia="Times New Roman" w:hAnsi="Optimistic Text" w:cs="Optimistic Text"/>
                <w:sz w:val="24"/>
                <w:szCs w:val="24"/>
              </w:rPr>
            </w:pPr>
            <w:r w:rsidRPr="008B0B7C">
              <w:rPr>
                <w:rFonts w:ascii="Optimistic Text" w:eastAsia="Times New Roman" w:hAnsi="Optimistic Text" w:cs="Optimistic Text"/>
                <w:b/>
                <w:bCs/>
                <w:color w:val="FFFFFF"/>
              </w:rPr>
              <w:t>Reviewer</w:t>
            </w:r>
            <w:r w:rsidRPr="008B0B7C">
              <w:rPr>
                <w:rFonts w:ascii="Optimistic Text" w:eastAsia="Times New Roman" w:hAnsi="Optimistic Text" w:cs="Optimistic Text"/>
                <w:color w:val="FFFFFF"/>
              </w:rPr>
              <w:t> </w:t>
            </w:r>
          </w:p>
        </w:tc>
      </w:tr>
      <w:tr w:rsidR="002A4AA7" w:rsidRPr="00AC79FD" w14:paraId="3F56DE1B" w14:textId="77777777" w:rsidTr="00A13388">
        <w:trPr>
          <w:trHeight w:val="390"/>
        </w:trPr>
        <w:tc>
          <w:tcPr>
            <w:tcW w:w="1040" w:type="dxa"/>
            <w:shd w:val="clear" w:color="auto" w:fill="auto"/>
            <w:vAlign w:val="center"/>
          </w:tcPr>
          <w:p w14:paraId="27ECF9D7" w14:textId="0D53C987" w:rsidR="002A4AA7" w:rsidRDefault="002A4AA7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0.8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93980F3" w14:textId="5FA71E86" w:rsidR="002A4AA7" w:rsidRDefault="002A4AA7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3/7/22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3E14CDEF" w14:textId="34391C5E" w:rsidR="002A4AA7" w:rsidRDefault="002A4AA7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Content Strategy Added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F2D13A1" w14:textId="01BC2D4D" w:rsidR="002A4AA7" w:rsidRPr="00AF46FC" w:rsidRDefault="002A4AA7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Global Product Security </w:t>
            </w:r>
          </w:p>
        </w:tc>
      </w:tr>
      <w:tr w:rsidR="00764AFF" w:rsidRPr="00AC79FD" w14:paraId="30602D86" w14:textId="77777777" w:rsidTr="00A13388">
        <w:trPr>
          <w:trHeight w:val="390"/>
        </w:trPr>
        <w:tc>
          <w:tcPr>
            <w:tcW w:w="1040" w:type="dxa"/>
            <w:shd w:val="clear" w:color="auto" w:fill="auto"/>
            <w:vAlign w:val="center"/>
          </w:tcPr>
          <w:p w14:paraId="49DCCB07" w14:textId="68E63CBF" w:rsidR="00764AFF" w:rsidRDefault="00764AFF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0.7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665B3C5" w14:textId="336B10FF" w:rsidR="00764AFF" w:rsidRDefault="00764AFF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3/2/22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76AE5971" w14:textId="75E87EFC" w:rsidR="00764AFF" w:rsidRDefault="00764AFF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Updates – Workflow added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9AA2BD4" w14:textId="200249A7" w:rsidR="00764AFF" w:rsidRPr="00AF46FC" w:rsidRDefault="00764AFF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Global Product Security </w:t>
            </w:r>
          </w:p>
        </w:tc>
      </w:tr>
      <w:tr w:rsidR="006A0025" w:rsidRPr="00AC79FD" w14:paraId="35DD5702" w14:textId="77777777" w:rsidTr="00A13388">
        <w:trPr>
          <w:trHeight w:val="390"/>
        </w:trPr>
        <w:tc>
          <w:tcPr>
            <w:tcW w:w="1040" w:type="dxa"/>
            <w:shd w:val="clear" w:color="auto" w:fill="auto"/>
            <w:vAlign w:val="center"/>
          </w:tcPr>
          <w:p w14:paraId="64DA753C" w14:textId="61380EF2" w:rsidR="006A0025" w:rsidRPr="00AF46FC" w:rsidRDefault="006A0025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lastRenderedPageBreak/>
              <w:t>0.6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BD06779" w14:textId="033E7CBC" w:rsidR="006A0025" w:rsidRPr="00AF46FC" w:rsidRDefault="006A0025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2/23/22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751E5D47" w14:textId="3029F50D" w:rsidR="006A0025" w:rsidRPr="00AF46FC" w:rsidRDefault="006A0025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>
              <w:rPr>
                <w:rFonts w:ascii="Optimistic Text" w:eastAsia="Times New Roman" w:hAnsi="Optimistic Text" w:cs="Optimistic Text"/>
                <w:sz w:val="20"/>
                <w:szCs w:val="20"/>
              </w:rPr>
              <w:t>Updates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8ED6235" w14:textId="7D7CB5AD" w:rsidR="006A0025" w:rsidRPr="00AF46FC" w:rsidRDefault="006A0025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Global Product Security </w:t>
            </w:r>
          </w:p>
        </w:tc>
      </w:tr>
      <w:tr w:rsidR="005701DD" w:rsidRPr="00AC79FD" w14:paraId="30732FF2" w14:textId="77777777" w:rsidTr="00A13388">
        <w:trPr>
          <w:trHeight w:val="390"/>
        </w:trPr>
        <w:tc>
          <w:tcPr>
            <w:tcW w:w="1040" w:type="dxa"/>
            <w:shd w:val="clear" w:color="auto" w:fill="auto"/>
            <w:vAlign w:val="center"/>
            <w:hideMark/>
          </w:tcPr>
          <w:p w14:paraId="78CF4990" w14:textId="16A785D5" w:rsidR="005701DD" w:rsidRPr="00AF46FC" w:rsidRDefault="004F37C5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0.5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34605E2" w14:textId="0EFE8483" w:rsidR="005701DD" w:rsidRPr="00AF46FC" w:rsidRDefault="005701DD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1/</w:t>
            </w:r>
            <w:r w:rsid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31</w:t>
            </w: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/2</w:t>
            </w:r>
            <w:r w:rsidR="004F37C5"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2</w:t>
            </w: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 </w:t>
            </w:r>
          </w:p>
        </w:tc>
        <w:tc>
          <w:tcPr>
            <w:tcW w:w="4765" w:type="dxa"/>
            <w:shd w:val="clear" w:color="auto" w:fill="auto"/>
            <w:vAlign w:val="center"/>
            <w:hideMark/>
          </w:tcPr>
          <w:p w14:paraId="705C9095" w14:textId="77777777" w:rsidR="005701DD" w:rsidRPr="00AF46FC" w:rsidRDefault="005701DD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Initial Version 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2A238A08" w14:textId="77777777" w:rsidR="005701DD" w:rsidRPr="00AF46FC" w:rsidRDefault="005701DD" w:rsidP="00DA7B15">
            <w:pPr>
              <w:textAlignment w:val="baseline"/>
              <w:rPr>
                <w:rFonts w:ascii="Optimistic Text" w:eastAsia="Times New Roman" w:hAnsi="Optimistic Text" w:cs="Optimistic Text"/>
                <w:sz w:val="20"/>
                <w:szCs w:val="20"/>
              </w:rPr>
            </w:pPr>
            <w:r w:rsidRPr="00AF46FC">
              <w:rPr>
                <w:rFonts w:ascii="Optimistic Text" w:eastAsia="Times New Roman" w:hAnsi="Optimistic Text" w:cs="Optimistic Text"/>
                <w:sz w:val="20"/>
                <w:szCs w:val="20"/>
              </w:rPr>
              <w:t>Global Product Security </w:t>
            </w:r>
          </w:p>
        </w:tc>
      </w:tr>
    </w:tbl>
    <w:p w14:paraId="00000029" w14:textId="77777777" w:rsidR="00B56D24" w:rsidRDefault="00B56D24" w:rsidP="002F0815">
      <w:pPr>
        <w:rPr>
          <w:rFonts w:ascii="Optimistic Text" w:eastAsia="Optimistic Text" w:hAnsi="Optimistic Text" w:cs="Optimistic Text"/>
          <w:color w:val="333333"/>
          <w:sz w:val="20"/>
          <w:szCs w:val="20"/>
        </w:rPr>
      </w:pPr>
    </w:p>
    <w:sectPr w:rsidR="00B56D24" w:rsidSect="00BA41C7">
      <w:headerReference w:type="default" r:id="rId11"/>
      <w:footerReference w:type="even" r:id="rId12"/>
      <w:footerReference w:type="default" r:id="rId13"/>
      <w:pgSz w:w="12240" w:h="15840"/>
      <w:pgMar w:top="1440" w:right="720" w:bottom="1440" w:left="720" w:header="288" w:footer="288" w:gutter="0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E39D" w16cex:dateUtc="2022-02-24T00:47:00Z"/>
  <w16cex:commentExtensible w16cex:durableId="25A7D194" w16cex:dateUtc="2022-02-05T00:23:00Z"/>
  <w16cex:commentExtensible w16cex:durableId="2C0808CB" w16cex:dateUtc="2022-02-23T19:53:00Z"/>
  <w16cex:commentExtensible w16cex:durableId="17F97F6A" w16cex:dateUtc="2022-02-24T19:19:00Z"/>
  <w16cex:commentExtensible w16cex:durableId="25A29096" w16cex:dateUtc="2022-02-01T00:45:00Z"/>
  <w16cex:commentExtensible w16cex:durableId="25C9D6F2" w16cex:dateUtc="2022-03-02T19:43:00Z"/>
  <w16cex:commentExtensible w16cex:durableId="25C9D933" w16cex:dateUtc="2022-03-02T19:53:00Z"/>
  <w16cex:commentExtensible w16cex:durableId="259E2694" w16cex:dateUtc="2022-01-28T16:2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CF2F3" w14:textId="77777777" w:rsidR="00D27ACC" w:rsidRDefault="00D27ACC" w:rsidP="005701DD">
      <w:pPr>
        <w:spacing w:line="240" w:lineRule="auto"/>
      </w:pPr>
      <w:r>
        <w:separator/>
      </w:r>
    </w:p>
    <w:p w14:paraId="49E12CEB" w14:textId="77777777" w:rsidR="00D27ACC" w:rsidRDefault="00D27ACC"/>
  </w:endnote>
  <w:endnote w:type="continuationSeparator" w:id="0">
    <w:p w14:paraId="30A94A2E" w14:textId="77777777" w:rsidR="00D27ACC" w:rsidRDefault="00D27ACC" w:rsidP="005701DD">
      <w:pPr>
        <w:spacing w:line="240" w:lineRule="auto"/>
      </w:pPr>
      <w:r>
        <w:continuationSeparator/>
      </w:r>
    </w:p>
    <w:p w14:paraId="698F8EF1" w14:textId="77777777" w:rsidR="00D27ACC" w:rsidRDefault="00D27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istic Text">
    <w:altName w:val="Calibri"/>
    <w:panose1 w:val="020B0604020202020204"/>
    <w:charset w:val="00"/>
    <w:family w:val="swiss"/>
    <w:pitch w:val="variable"/>
    <w:sig w:usb0="A000006F" w:usb1="0000004A" w:usb2="0000000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istic Display Medium">
    <w:altName w:val="Calibri"/>
    <w:panose1 w:val="020B0604020202020204"/>
    <w:charset w:val="00"/>
    <w:family w:val="swiss"/>
    <w:pitch w:val="variable"/>
    <w:sig w:usb0="A000006F" w:usb1="4000004A" w:usb2="00000008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92479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969C4B" w14:textId="4ED13940" w:rsidR="003D7805" w:rsidRDefault="003D7805" w:rsidP="007B7C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DCBD0A" w14:textId="77777777" w:rsidR="005701DD" w:rsidRDefault="005701DD">
    <w:pPr>
      <w:pStyle w:val="Footer"/>
    </w:pPr>
  </w:p>
  <w:p w14:paraId="16F1E8C2" w14:textId="77777777" w:rsidR="00000000" w:rsidRDefault="00D27A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030559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CFD67" w14:textId="455CF231" w:rsidR="003D7805" w:rsidRDefault="003D7805" w:rsidP="003D7805">
        <w:pPr>
          <w:pStyle w:val="Footer"/>
          <w:framePr w:wrap="none" w:vAnchor="text" w:hAnchor="page" w:x="6131" w:y="44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5000" w:type="pct"/>
      <w:tblInd w:w="5" w:type="dxa"/>
      <w:tblCellMar>
        <w:left w:w="100" w:type="dxa"/>
      </w:tblCellMar>
      <w:tblLook w:val="04A0" w:firstRow="1" w:lastRow="0" w:firstColumn="1" w:lastColumn="0" w:noHBand="0" w:noVBand="1"/>
    </w:tblPr>
    <w:tblGrid>
      <w:gridCol w:w="10800"/>
    </w:tblGrid>
    <w:tr w:rsidR="005701DD" w:rsidRPr="00B55F67" w14:paraId="13FD5ADD" w14:textId="77777777" w:rsidTr="00DA7B15">
      <w:trPr>
        <w:trHeight w:val="344"/>
      </w:trPr>
      <w:tc>
        <w:tcPr>
          <w:tcW w:w="3155" w:type="dxa"/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14:paraId="7B533007" w14:textId="77777777" w:rsidR="005701DD" w:rsidRPr="00B55F67" w:rsidRDefault="005701DD" w:rsidP="005701DD">
          <w:pPr>
            <w:rPr>
              <w:rFonts w:ascii="Optimistic Text" w:hAnsi="Optimistic Text" w:cs="Optimistic Text"/>
            </w:rPr>
          </w:pPr>
        </w:p>
        <w:p w14:paraId="41667E05" w14:textId="009CFCD7" w:rsidR="005701DD" w:rsidRPr="00A55964" w:rsidRDefault="005701DD" w:rsidP="005701DD">
          <w:pPr>
            <w:jc w:val="right"/>
            <w:rPr>
              <w:rFonts w:ascii="Optimistic Text" w:hAnsi="Optimistic Text" w:cs="Optimistic Text"/>
              <w:sz w:val="20"/>
              <w:szCs w:val="20"/>
            </w:rPr>
          </w:pPr>
          <w:r w:rsidRPr="00A55964">
            <w:rPr>
              <w:rFonts w:ascii="Optimistic Text" w:hAnsi="Optimistic Text" w:cs="Optimistic Text"/>
              <w:sz w:val="20"/>
              <w:szCs w:val="20"/>
            </w:rPr>
            <w:t>V0.</w:t>
          </w:r>
          <w:r w:rsidR="002A4AA7">
            <w:rPr>
              <w:rFonts w:ascii="Optimistic Text" w:hAnsi="Optimistic Text" w:cs="Optimistic Text"/>
              <w:sz w:val="20"/>
              <w:szCs w:val="20"/>
            </w:rPr>
            <w:t>8</w:t>
          </w:r>
          <w:r w:rsidRPr="00A55964">
            <w:rPr>
              <w:rFonts w:ascii="Optimistic Text" w:hAnsi="Optimistic Text" w:cs="Optimistic Text"/>
              <w:sz w:val="20"/>
              <w:szCs w:val="20"/>
            </w:rPr>
            <w:tab/>
          </w:r>
          <w:r w:rsidR="00764AFF">
            <w:rPr>
              <w:rFonts w:ascii="Optimistic Text" w:hAnsi="Optimistic Text" w:cs="Optimistic Text"/>
              <w:sz w:val="20"/>
              <w:szCs w:val="20"/>
            </w:rPr>
            <w:t>3</w:t>
          </w:r>
          <w:r w:rsidRPr="00A55964">
            <w:rPr>
              <w:rFonts w:ascii="Optimistic Text" w:hAnsi="Optimistic Text" w:cs="Optimistic Text"/>
              <w:sz w:val="20"/>
              <w:szCs w:val="20"/>
            </w:rPr>
            <w:t>/</w:t>
          </w:r>
          <w:r w:rsidR="00764AFF">
            <w:rPr>
              <w:rFonts w:ascii="Optimistic Text" w:hAnsi="Optimistic Text" w:cs="Optimistic Text"/>
              <w:sz w:val="20"/>
              <w:szCs w:val="20"/>
            </w:rPr>
            <w:t>0</w:t>
          </w:r>
          <w:r w:rsidR="002A4AA7">
            <w:rPr>
              <w:rFonts w:ascii="Optimistic Text" w:hAnsi="Optimistic Text" w:cs="Optimistic Text"/>
              <w:sz w:val="20"/>
              <w:szCs w:val="20"/>
            </w:rPr>
            <w:t>7</w:t>
          </w:r>
          <w:r w:rsidRPr="00A55964">
            <w:rPr>
              <w:rFonts w:ascii="Optimistic Text" w:hAnsi="Optimistic Text" w:cs="Optimistic Text"/>
              <w:sz w:val="20"/>
              <w:szCs w:val="20"/>
            </w:rPr>
            <w:t>/2</w:t>
          </w:r>
          <w:r w:rsidR="003D7805" w:rsidRPr="00A55964">
            <w:rPr>
              <w:rFonts w:ascii="Optimistic Text" w:hAnsi="Optimistic Text" w:cs="Optimistic Text"/>
              <w:sz w:val="20"/>
              <w:szCs w:val="20"/>
            </w:rPr>
            <w:t>2</w:t>
          </w:r>
        </w:p>
      </w:tc>
    </w:tr>
  </w:tbl>
  <w:p w14:paraId="41D10F2A" w14:textId="77777777" w:rsidR="005701DD" w:rsidRDefault="005701DD">
    <w:pPr>
      <w:pStyle w:val="Footer"/>
    </w:pPr>
  </w:p>
  <w:p w14:paraId="4F5CDCD5" w14:textId="77777777" w:rsidR="00000000" w:rsidRDefault="00D27A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0EF57" w14:textId="77777777" w:rsidR="00D27ACC" w:rsidRDefault="00D27ACC" w:rsidP="005701DD">
      <w:pPr>
        <w:spacing w:line="240" w:lineRule="auto"/>
      </w:pPr>
      <w:r>
        <w:separator/>
      </w:r>
    </w:p>
    <w:p w14:paraId="35CA9148" w14:textId="77777777" w:rsidR="00D27ACC" w:rsidRDefault="00D27ACC"/>
  </w:footnote>
  <w:footnote w:type="continuationSeparator" w:id="0">
    <w:p w14:paraId="6B50CC9C" w14:textId="77777777" w:rsidR="00D27ACC" w:rsidRDefault="00D27ACC" w:rsidP="005701DD">
      <w:pPr>
        <w:spacing w:line="240" w:lineRule="auto"/>
      </w:pPr>
      <w:r>
        <w:continuationSeparator/>
      </w:r>
    </w:p>
    <w:p w14:paraId="15C67742" w14:textId="77777777" w:rsidR="00D27ACC" w:rsidRDefault="00D27ACC"/>
  </w:footnote>
  <w:footnote w:id="1">
    <w:p w14:paraId="5800FD01" w14:textId="7A9F2C3F" w:rsidR="0071232D" w:rsidRPr="0071232D" w:rsidRDefault="0071232D">
      <w:pPr>
        <w:pStyle w:val="FootnoteText"/>
        <w:rPr>
          <w:rFonts w:ascii="Optimistic Text" w:hAnsi="Optimistic Text" w:cs="Optimistic Text"/>
          <w:sz w:val="18"/>
          <w:szCs w:val="18"/>
          <w:lang w:val="en-US"/>
        </w:rPr>
      </w:pPr>
      <w:r w:rsidRPr="0071232D">
        <w:rPr>
          <w:rStyle w:val="FootnoteReference"/>
          <w:rFonts w:ascii="Optimistic Text" w:hAnsi="Optimistic Text" w:cs="Optimistic Text"/>
          <w:sz w:val="18"/>
          <w:szCs w:val="18"/>
        </w:rPr>
        <w:footnoteRef/>
      </w:r>
      <w:r>
        <w:rPr>
          <w:rFonts w:ascii="Optimistic Text" w:hAnsi="Optimistic Text" w:cs="Optimistic Text"/>
          <w:sz w:val="18"/>
          <w:szCs w:val="18"/>
        </w:rPr>
        <w:t xml:space="preserve"> Source:</w:t>
      </w:r>
      <w:r w:rsidRPr="0071232D">
        <w:rPr>
          <w:rFonts w:ascii="Optimistic Text" w:hAnsi="Optimistic Text" w:cs="Optimistic Text"/>
          <w:sz w:val="18"/>
          <w:szCs w:val="18"/>
        </w:rPr>
        <w:t xml:space="preserve"> https://the9000store.com/iso-9001-2015-requirements/iso-9001-2015-context-of-the-organization/processes-procedures-work-instructions/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1C8F6" w14:textId="54421E3A" w:rsidR="005701DD" w:rsidRDefault="005701DD">
    <w:pPr>
      <w:pStyle w:val="Header"/>
    </w:pPr>
    <w:r>
      <w:rPr>
        <w:noProof/>
      </w:rPr>
      <w:drawing>
        <wp:inline distT="0" distB="0" distL="0" distR="0" wp14:anchorId="078E7449" wp14:editId="48B29F14">
          <wp:extent cx="5941900" cy="873760"/>
          <wp:effectExtent l="0" t="0" r="1905" b="0"/>
          <wp:docPr id="1" name="Picture 1" descr="Rectangl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Rectangl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7019" cy="8789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F6E976" w14:textId="77777777" w:rsidR="00000000" w:rsidRDefault="00D27A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0D18"/>
    <w:multiLevelType w:val="multilevel"/>
    <w:tmpl w:val="E6501D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D066BA"/>
    <w:multiLevelType w:val="hybridMultilevel"/>
    <w:tmpl w:val="45DC8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2" w15:restartNumberingAfterBreak="0">
    <w:nsid w:val="40577A67"/>
    <w:multiLevelType w:val="multilevel"/>
    <w:tmpl w:val="119AC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5697F"/>
    <w:multiLevelType w:val="multilevel"/>
    <w:tmpl w:val="FEC43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470324"/>
    <w:multiLevelType w:val="multilevel"/>
    <w:tmpl w:val="44E8F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alasik">
    <w15:presenceInfo w15:providerId="AD" w15:userId="S::jfwalasik@fb.com::7069eb36-7806-4b11-81cd-f5f0f73c85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24"/>
    <w:rsid w:val="000246A8"/>
    <w:rsid w:val="00045E66"/>
    <w:rsid w:val="000744F0"/>
    <w:rsid w:val="000F6BBE"/>
    <w:rsid w:val="001378C2"/>
    <w:rsid w:val="001617D4"/>
    <w:rsid w:val="001D4262"/>
    <w:rsid w:val="002052C7"/>
    <w:rsid w:val="00281852"/>
    <w:rsid w:val="002A4AA7"/>
    <w:rsid w:val="002F0815"/>
    <w:rsid w:val="003224A4"/>
    <w:rsid w:val="00322C05"/>
    <w:rsid w:val="00357E53"/>
    <w:rsid w:val="003C5147"/>
    <w:rsid w:val="003D7805"/>
    <w:rsid w:val="00404EAD"/>
    <w:rsid w:val="00446599"/>
    <w:rsid w:val="004827FC"/>
    <w:rsid w:val="004A5B38"/>
    <w:rsid w:val="004B0D1E"/>
    <w:rsid w:val="004F37C5"/>
    <w:rsid w:val="004F51F2"/>
    <w:rsid w:val="00546256"/>
    <w:rsid w:val="005701DD"/>
    <w:rsid w:val="00587784"/>
    <w:rsid w:val="005C01F8"/>
    <w:rsid w:val="005C1A00"/>
    <w:rsid w:val="005E02E3"/>
    <w:rsid w:val="00603045"/>
    <w:rsid w:val="00616BAC"/>
    <w:rsid w:val="0063324A"/>
    <w:rsid w:val="006851CD"/>
    <w:rsid w:val="006A0025"/>
    <w:rsid w:val="006B12DE"/>
    <w:rsid w:val="006D0266"/>
    <w:rsid w:val="007036D7"/>
    <w:rsid w:val="0071232D"/>
    <w:rsid w:val="00740082"/>
    <w:rsid w:val="00764AFF"/>
    <w:rsid w:val="007958BC"/>
    <w:rsid w:val="007F3494"/>
    <w:rsid w:val="007F3992"/>
    <w:rsid w:val="00810EA5"/>
    <w:rsid w:val="008174FD"/>
    <w:rsid w:val="0083599F"/>
    <w:rsid w:val="00855001"/>
    <w:rsid w:val="00873DA9"/>
    <w:rsid w:val="00877021"/>
    <w:rsid w:val="008C0437"/>
    <w:rsid w:val="008D40CC"/>
    <w:rsid w:val="008F33C3"/>
    <w:rsid w:val="008F6575"/>
    <w:rsid w:val="009646E6"/>
    <w:rsid w:val="009B40B2"/>
    <w:rsid w:val="00A10E69"/>
    <w:rsid w:val="00A13388"/>
    <w:rsid w:val="00A55964"/>
    <w:rsid w:val="00A82B92"/>
    <w:rsid w:val="00A9235A"/>
    <w:rsid w:val="00AF46FC"/>
    <w:rsid w:val="00B34A51"/>
    <w:rsid w:val="00B56D24"/>
    <w:rsid w:val="00B67D44"/>
    <w:rsid w:val="00B86380"/>
    <w:rsid w:val="00BA41C7"/>
    <w:rsid w:val="00BC18C6"/>
    <w:rsid w:val="00BF6278"/>
    <w:rsid w:val="00C75762"/>
    <w:rsid w:val="00C9214C"/>
    <w:rsid w:val="00CF4F7D"/>
    <w:rsid w:val="00D27ACC"/>
    <w:rsid w:val="00DE6FE0"/>
    <w:rsid w:val="00E349B3"/>
    <w:rsid w:val="00E7314C"/>
    <w:rsid w:val="00EA3AFD"/>
    <w:rsid w:val="00F31023"/>
    <w:rsid w:val="00F37679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324FD"/>
  <w15:docId w15:val="{F7B054B1-D2B6-BC47-9FAE-AAA7E3CD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F4F7D"/>
    <w:pPr>
      <w:outlineLvl w:val="0"/>
    </w:pPr>
    <w:rPr>
      <w:rFonts w:ascii="Optimistic Text" w:hAnsi="Optimistic Text" w:cs="Optimistic Text"/>
      <w:b/>
      <w:bCs/>
      <w:color w:val="2D448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01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DD"/>
  </w:style>
  <w:style w:type="paragraph" w:styleId="Footer">
    <w:name w:val="footer"/>
    <w:basedOn w:val="Normal"/>
    <w:link w:val="FooterChar"/>
    <w:uiPriority w:val="99"/>
    <w:unhideWhenUsed/>
    <w:rsid w:val="005701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DD"/>
  </w:style>
  <w:style w:type="character" w:styleId="PageNumber">
    <w:name w:val="page number"/>
    <w:basedOn w:val="DefaultParagraphFont"/>
    <w:uiPriority w:val="99"/>
    <w:semiHidden/>
    <w:unhideWhenUsed/>
    <w:rsid w:val="003D78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9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49B3"/>
    <w:pPr>
      <w:spacing w:line="240" w:lineRule="auto"/>
    </w:pPr>
  </w:style>
  <w:style w:type="table" w:styleId="TableGrid">
    <w:name w:val="Table Grid"/>
    <w:basedOn w:val="TableNormal"/>
    <w:uiPriority w:val="59"/>
    <w:rsid w:val="006B12DE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B12DE"/>
    <w:pPr>
      <w:spacing w:line="240" w:lineRule="auto"/>
      <w:ind w:left="720"/>
      <w:contextualSpacing/>
    </w:pPr>
    <w:rPr>
      <w:rFonts w:eastAsiaTheme="minorEastAsia"/>
      <w:color w:val="262626" w:themeColor="text1" w:themeTint="D9"/>
      <w:sz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B12DE"/>
    <w:rPr>
      <w:rFonts w:eastAsiaTheme="minorEastAsia"/>
      <w:color w:val="262626" w:themeColor="text1" w:themeTint="D9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32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3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3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4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AF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D426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174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3_ xmlns="42e0254f-b586-4ec8-ac50-ca211e02351f" xsi:nil="true"/>
    <Notes xmlns="42e0254f-b586-4ec8-ac50-ca211e02351f" xsi:nil="true"/>
    <u1xd xmlns="42e0254f-b586-4ec8-ac50-ca211e0235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6C24D08356C45B2A21CD51C471404" ma:contentTypeVersion="17" ma:contentTypeDescription="Create a new document." ma:contentTypeScope="" ma:versionID="243bbff9274c54446d8abb06c608b1f0">
  <xsd:schema xmlns:xsd="http://www.w3.org/2001/XMLSchema" xmlns:xs="http://www.w3.org/2001/XMLSchema" xmlns:p="http://schemas.microsoft.com/office/2006/metadata/properties" xmlns:ns2="42e0254f-b586-4ec8-ac50-ca211e02351f" xmlns:ns3="41bbe4f7-0c93-4d70-afc1-63e7e1a278b1" targetNamespace="http://schemas.microsoft.com/office/2006/metadata/properties" ma:root="true" ma:fieldsID="33ee29adfb06c634a277724248b885f8" ns2:_="" ns3:_="">
    <xsd:import namespace="42e0254f-b586-4ec8-ac50-ca211e02351f"/>
    <xsd:import namespace="41bbe4f7-0c93-4d70-afc1-63e7e1a27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u1xd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Version_x0023_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254f-b586-4ec8-ac50-ca211e023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1xd" ma:index="12" nillable="true" ma:displayName="Text" ma:internalName="u1xd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Version_x0023_" ma:index="22" nillable="true" ma:displayName="Version #" ma:description="What is the current version of the document? Ex: V1.0, V2.0," ma:format="Dropdown" ma:internalName="Version_x0023_">
      <xsd:simpleType>
        <xsd:restriction base="dms:Text">
          <xsd:maxLength value="255"/>
        </xsd:restriction>
      </xsd:simpleType>
    </xsd:element>
    <xsd:element name="Notes" ma:index="23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be4f7-0c93-4d70-afc1-63e7e1a27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0490E-19FA-45D6-A07B-79CB467440E8}">
  <ds:schemaRefs>
    <ds:schemaRef ds:uri="http://schemas.microsoft.com/office/2006/metadata/properties"/>
    <ds:schemaRef ds:uri="http://schemas.microsoft.com/office/infopath/2007/PartnerControls"/>
    <ds:schemaRef ds:uri="42e0254f-b586-4ec8-ac50-ca211e02351f"/>
  </ds:schemaRefs>
</ds:datastoreItem>
</file>

<file path=customXml/itemProps2.xml><?xml version="1.0" encoding="utf-8"?>
<ds:datastoreItem xmlns:ds="http://schemas.openxmlformats.org/officeDocument/2006/customXml" ds:itemID="{B1425C83-9FE4-4396-B491-AB8139D76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254f-b586-4ec8-ac50-ca211e02351f"/>
    <ds:schemaRef ds:uri="41bbe4f7-0c93-4d70-afc1-63e7e1a27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68963-FF2B-410F-8EAC-9CF2DFE1E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E0D30-AE85-8F45-A031-858E507F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974</Words>
  <Characters>5508</Characters>
  <Application>Microsoft Office Word</Application>
  <DocSecurity>0</DocSecurity>
  <Lines>162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Walasik</dc:creator>
  <cp:keywords/>
  <dc:description/>
  <cp:lastModifiedBy>John Walasik</cp:lastModifiedBy>
  <cp:revision>5</cp:revision>
  <dcterms:created xsi:type="dcterms:W3CDTF">2022-04-04T19:18:00Z</dcterms:created>
  <dcterms:modified xsi:type="dcterms:W3CDTF">2022-04-04T19:31:00Z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0x0101000BA6C24D08356C45B2A21CD51C471404</vt:lpwstr>
  </property>
</Properties>
</file>